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0F" w:rsidRPr="007B70B4" w:rsidRDefault="007B70B4" w:rsidP="007B70B4">
      <w:pPr>
        <w:jc w:val="center"/>
        <w:rPr>
          <w:sz w:val="28"/>
          <w:lang w:val="en-US"/>
        </w:rPr>
      </w:pPr>
      <w:bookmarkStart w:id="0" w:name="_GoBack"/>
      <w:bookmarkEnd w:id="0"/>
      <w:r w:rsidRPr="007B70B4">
        <w:rPr>
          <w:sz w:val="28"/>
          <w:lang w:val="en-US"/>
        </w:rPr>
        <w:t>Machines can now perform many human tasks. What are the fields (if any) in which you think humans will not be replaced by robots.</w:t>
      </w:r>
    </w:p>
    <w:p w:rsidR="007B70B4" w:rsidRDefault="007B70B4">
      <w:pPr>
        <w:rPr>
          <w:lang w:val="en-US"/>
        </w:rPr>
      </w:pPr>
      <w:r>
        <w:rPr>
          <w:lang w:val="en-US"/>
        </w:rPr>
        <w:t>Machines are believed to be the future of</w:t>
      </w:r>
      <w:r w:rsidR="00344F94">
        <w:rPr>
          <w:lang w:val="en-US"/>
        </w:rPr>
        <w:t xml:space="preserve"> the</w:t>
      </w:r>
      <w:r>
        <w:rPr>
          <w:lang w:val="en-US"/>
        </w:rPr>
        <w:t xml:space="preserve"> mankind. They are improving every day</w:t>
      </w:r>
      <w:r w:rsidR="00A711C5">
        <w:rPr>
          <w:lang w:val="en-US"/>
        </w:rPr>
        <w:t xml:space="preserve"> </w:t>
      </w:r>
      <w:del w:id="1" w:author="Tsvetelin" w:date="2018-11-15T10:21:00Z">
        <w:r w:rsidR="00A711C5" w:rsidDel="00BE3EB8">
          <w:rPr>
            <w:lang w:val="en-US"/>
          </w:rPr>
          <w:delText>and</w:delText>
        </w:r>
        <w:r w:rsidDel="00BE3EB8">
          <w:rPr>
            <w:lang w:val="en-US"/>
          </w:rPr>
          <w:delText xml:space="preserve"> that</w:delText>
        </w:r>
      </w:del>
      <w:ins w:id="2" w:author="Tsvetelin" w:date="2018-11-15T10:21:00Z">
        <w:r w:rsidR="00BE3EB8">
          <w:rPr>
            <w:lang w:val="en-US"/>
          </w:rPr>
          <w:t>which</w:t>
        </w:r>
      </w:ins>
      <w:r>
        <w:rPr>
          <w:lang w:val="en-US"/>
        </w:rPr>
        <w:t xml:space="preserve"> enable</w:t>
      </w:r>
      <w:r w:rsidR="00344F94">
        <w:rPr>
          <w:lang w:val="en-US"/>
        </w:rPr>
        <w:t>s</w:t>
      </w:r>
      <w:r>
        <w:rPr>
          <w:lang w:val="en-US"/>
        </w:rPr>
        <w:t xml:space="preserve"> them to perform many human tasks. Furthermore, some people believe that </w:t>
      </w:r>
      <w:del w:id="3" w:author="Tsvetelin" w:date="2018-11-15T10:22:00Z">
        <w:r w:rsidDel="00BE3EB8">
          <w:rPr>
            <w:lang w:val="en-US"/>
          </w:rPr>
          <w:delText xml:space="preserve">the </w:delText>
        </w:r>
      </w:del>
      <w:r>
        <w:rPr>
          <w:lang w:val="en-US"/>
        </w:rPr>
        <w:t xml:space="preserve">robots will replace </w:t>
      </w:r>
      <w:del w:id="4" w:author="Tsvetelin" w:date="2018-11-15T10:22:00Z">
        <w:r w:rsidR="00A711C5" w:rsidDel="00BE3EB8">
          <w:rPr>
            <w:lang w:val="en-US"/>
          </w:rPr>
          <w:delText xml:space="preserve">the </w:delText>
        </w:r>
      </w:del>
      <w:r w:rsidR="00344F94">
        <w:rPr>
          <w:lang w:val="en-US"/>
        </w:rPr>
        <w:t>people</w:t>
      </w:r>
      <w:r>
        <w:rPr>
          <w:lang w:val="en-US"/>
        </w:rPr>
        <w:t xml:space="preserve"> in all fields. </w:t>
      </w:r>
      <w:ins w:id="5" w:author="Tsvetelin" w:date="2018-11-15T10:24:00Z">
        <w:r w:rsidR="00BE3EB8">
          <w:rPr>
            <w:lang w:val="en-US"/>
          </w:rPr>
          <w:t>N</w:t>
        </w:r>
      </w:ins>
      <w:del w:id="6" w:author="Tsvetelin" w:date="2018-11-15T10:24:00Z">
        <w:r w:rsidDel="00BE3EB8">
          <w:rPr>
            <w:lang w:val="en-US"/>
          </w:rPr>
          <w:delText>The n</w:delText>
        </w:r>
      </w:del>
      <w:r>
        <w:rPr>
          <w:lang w:val="en-US"/>
        </w:rPr>
        <w:t xml:space="preserve">ew machines are better, smarter and </w:t>
      </w:r>
      <w:del w:id="7" w:author="Tsvetelin" w:date="2018-11-15T10:24:00Z">
        <w:r w:rsidDel="00BE3EB8">
          <w:rPr>
            <w:lang w:val="en-US"/>
          </w:rPr>
          <w:delText>wiser</w:delText>
        </w:r>
      </w:del>
      <w:ins w:id="8" w:author="Tsvetelin" w:date="2018-11-15T10:24:00Z">
        <w:r w:rsidR="00BE3EB8">
          <w:rPr>
            <w:lang w:val="en-US"/>
          </w:rPr>
          <w:t>capable of much more than a human</w:t>
        </w:r>
      </w:ins>
      <w:r>
        <w:rPr>
          <w:lang w:val="en-US"/>
        </w:rPr>
        <w:t xml:space="preserve">. Although, I </w:t>
      </w:r>
      <w:del w:id="9" w:author="Tsvetelin" w:date="2018-11-15T10:24:00Z">
        <w:r w:rsidDel="00BE3EB8">
          <w:rPr>
            <w:lang w:val="en-US"/>
          </w:rPr>
          <w:delText>think that</w:delText>
        </w:r>
      </w:del>
      <w:ins w:id="10" w:author="Tsvetelin" w:date="2018-11-15T10:24:00Z">
        <w:r w:rsidR="00BE3EB8">
          <w:rPr>
            <w:lang w:val="en-US"/>
          </w:rPr>
          <w:t>in my opinion</w:t>
        </w:r>
      </w:ins>
      <w:r w:rsidR="00A711C5">
        <w:rPr>
          <w:lang w:val="en-US"/>
        </w:rPr>
        <w:t xml:space="preserve"> such</w:t>
      </w:r>
      <w:del w:id="11" w:author="Tsvetelin" w:date="2018-11-15T10:25:00Z">
        <w:r w:rsidR="00A711C5" w:rsidDel="00BE3EB8">
          <w:rPr>
            <w:lang w:val="en-US"/>
          </w:rPr>
          <w:delText xml:space="preserve"> a</w:delText>
        </w:r>
      </w:del>
      <w:r w:rsidR="002B6B3F">
        <w:rPr>
          <w:lang w:val="en-US"/>
        </w:rPr>
        <w:t xml:space="preserve"> replacement will never happen</w:t>
      </w:r>
      <w:r>
        <w:rPr>
          <w:lang w:val="en-US"/>
        </w:rPr>
        <w:t xml:space="preserve"> with some jobs, because</w:t>
      </w:r>
      <w:ins w:id="12" w:author="Tsvetelin" w:date="2018-11-15T10:25:00Z">
        <w:r w:rsidR="00BE3EB8">
          <w:rPr>
            <w:lang w:val="en-US"/>
          </w:rPr>
          <w:t xml:space="preserve"> of</w:t>
        </w:r>
      </w:ins>
      <w:r>
        <w:rPr>
          <w:lang w:val="en-US"/>
        </w:rPr>
        <w:t xml:space="preserve"> the difference between a human being and a machine is consciousness. </w:t>
      </w:r>
      <w:r w:rsidR="002B6B3F">
        <w:rPr>
          <w:lang w:val="en-US"/>
        </w:rPr>
        <w:t>A</w:t>
      </w:r>
      <w:r>
        <w:rPr>
          <w:lang w:val="en-US"/>
        </w:rPr>
        <w:t xml:space="preserve"> </w:t>
      </w:r>
      <w:del w:id="13" w:author="Tsvetelin" w:date="2018-11-15T10:26:00Z">
        <w:r w:rsidDel="00BE3EB8">
          <w:rPr>
            <w:lang w:val="en-US"/>
          </w:rPr>
          <w:delText xml:space="preserve">full </w:delText>
        </w:r>
      </w:del>
      <w:ins w:id="14" w:author="Tsvetelin" w:date="2018-11-15T10:26:00Z">
        <w:r w:rsidR="00BE3EB8">
          <w:rPr>
            <w:lang w:val="en-US"/>
          </w:rPr>
          <w:t xml:space="preserve">self-teaching </w:t>
        </w:r>
      </w:ins>
      <w:r>
        <w:rPr>
          <w:lang w:val="en-US"/>
        </w:rPr>
        <w:t>artificial intelligence is impossible</w:t>
      </w:r>
      <w:r w:rsidR="002B6B3F">
        <w:rPr>
          <w:lang w:val="en-US"/>
        </w:rPr>
        <w:t xml:space="preserve"> to </w:t>
      </w:r>
      <w:del w:id="15" w:author="Tsvetelin" w:date="2018-11-15T10:26:00Z">
        <w:r w:rsidR="002B6B3F" w:rsidDel="00BE3EB8">
          <w:rPr>
            <w:lang w:val="en-US"/>
          </w:rPr>
          <w:delText>be made</w:delText>
        </w:r>
      </w:del>
      <w:ins w:id="16" w:author="Tsvetelin" w:date="2018-11-15T10:26:00Z">
        <w:r w:rsidR="00BE3EB8">
          <w:rPr>
            <w:lang w:val="en-US"/>
          </w:rPr>
          <w:t>make with the current technology</w:t>
        </w:r>
      </w:ins>
      <w:r>
        <w:rPr>
          <w:lang w:val="en-US"/>
        </w:rPr>
        <w:t>.</w:t>
      </w:r>
    </w:p>
    <w:p w:rsidR="00025CD0" w:rsidRPr="00B62E0F" w:rsidRDefault="00025CD0">
      <w:pPr>
        <w:rPr>
          <w:lang w:val="en-US"/>
        </w:rPr>
      </w:pPr>
      <w:del w:id="17" w:author="Tsvetelin" w:date="2018-11-15T10:26:00Z">
        <w:r w:rsidRPr="00025CD0" w:rsidDel="00BE3EB8">
          <w:rPr>
            <w:lang w:val="en-US"/>
          </w:rPr>
          <w:delText>Machines’</w:delText>
        </w:r>
        <w:r w:rsidR="002B6B3F" w:rsidDel="00BE3EB8">
          <w:rPr>
            <w:lang w:val="en-US"/>
          </w:rPr>
          <w:delText>s</w:delText>
        </w:r>
        <w:r w:rsidRPr="00025CD0" w:rsidDel="00BE3EB8">
          <w:rPr>
            <w:lang w:val="en-US"/>
          </w:rPr>
          <w:delText xml:space="preserve"> </w:delText>
        </w:r>
      </w:del>
      <w:ins w:id="18" w:author="Tsvetelin" w:date="2018-11-15T10:26:00Z">
        <w:r w:rsidR="00BE3EB8">
          <w:rPr>
            <w:lang w:val="en-US"/>
          </w:rPr>
          <w:t>A m</w:t>
        </w:r>
        <w:r w:rsidR="00704987">
          <w:rPr>
            <w:lang w:val="en-US"/>
          </w:rPr>
          <w:t>achine</w:t>
        </w:r>
        <w:r w:rsidR="00BE3EB8" w:rsidRPr="00025CD0">
          <w:rPr>
            <w:lang w:val="en-US"/>
          </w:rPr>
          <w:t>’</w:t>
        </w:r>
        <w:r w:rsidR="00BE3EB8">
          <w:rPr>
            <w:lang w:val="en-US"/>
          </w:rPr>
          <w:t>s</w:t>
        </w:r>
        <w:r w:rsidR="00BE3EB8" w:rsidRPr="00025CD0">
          <w:rPr>
            <w:lang w:val="en-US"/>
          </w:rPr>
          <w:t xml:space="preserve"> </w:t>
        </w:r>
      </w:ins>
      <w:r w:rsidRPr="00025CD0">
        <w:rPr>
          <w:lang w:val="en-US"/>
        </w:rPr>
        <w:t>bra</w:t>
      </w:r>
      <w:r w:rsidR="002B6B3F">
        <w:rPr>
          <w:lang w:val="en-US"/>
        </w:rPr>
        <w:t>in</w:t>
      </w:r>
      <w:del w:id="19" w:author="Tsvetelin" w:date="2018-11-15T10:26:00Z">
        <w:r w:rsidR="002B6B3F" w:rsidDel="00BE3EB8">
          <w:rPr>
            <w:lang w:val="en-US"/>
          </w:rPr>
          <w:delText>s</w:delText>
        </w:r>
      </w:del>
      <w:r w:rsidR="002B6B3F">
        <w:rPr>
          <w:lang w:val="en-US"/>
        </w:rPr>
        <w:t xml:space="preserve"> </w:t>
      </w:r>
      <w:del w:id="20" w:author="Tsvetelin" w:date="2018-11-15T10:26:00Z">
        <w:r w:rsidR="002B6B3F" w:rsidDel="00BE3EB8">
          <w:rPr>
            <w:lang w:val="en-US"/>
          </w:rPr>
          <w:delText xml:space="preserve">are </w:delText>
        </w:r>
      </w:del>
      <w:ins w:id="21" w:author="Tsvetelin" w:date="2018-11-15T10:26:00Z">
        <w:r w:rsidR="00BE3EB8">
          <w:rPr>
            <w:lang w:val="en-US"/>
          </w:rPr>
          <w:t xml:space="preserve">is </w:t>
        </w:r>
      </w:ins>
      <w:r w:rsidR="002B6B3F">
        <w:rPr>
          <w:lang w:val="en-US"/>
        </w:rPr>
        <w:t xml:space="preserve">programmed </w:t>
      </w:r>
      <w:del w:id="22" w:author="Tsvetelin" w:date="2018-11-15T10:26:00Z">
        <w:r w:rsidR="002B6B3F" w:rsidDel="00BE3EB8">
          <w:rPr>
            <w:lang w:val="en-US"/>
          </w:rPr>
          <w:delText xml:space="preserve">what </w:delText>
        </w:r>
      </w:del>
      <w:r w:rsidR="002B6B3F">
        <w:rPr>
          <w:lang w:val="en-US"/>
        </w:rPr>
        <w:t xml:space="preserve">to </w:t>
      </w:r>
      <w:ins w:id="23" w:author="Tsvetelin" w:date="2018-11-15T10:27:00Z">
        <w:r w:rsidR="00BE3EB8">
          <w:rPr>
            <w:lang w:val="en-US"/>
          </w:rPr>
          <w:t>act in</w:t>
        </w:r>
      </w:ins>
      <w:del w:id="24" w:author="Tsvetelin" w:date="2018-11-15T10:27:00Z">
        <w:r w:rsidR="002B6B3F" w:rsidDel="00BE3EB8">
          <w:rPr>
            <w:lang w:val="en-US"/>
          </w:rPr>
          <w:delText>do</w:delText>
        </w:r>
      </w:del>
      <w:del w:id="25" w:author="Tsvetelin" w:date="2018-11-15T10:26:00Z">
        <w:r w:rsidR="002B6B3F" w:rsidDel="00BE3EB8">
          <w:rPr>
            <w:lang w:val="en-US"/>
          </w:rPr>
          <w:delText xml:space="preserve"> in</w:delText>
        </w:r>
      </w:del>
      <w:r w:rsidR="002B6B3F">
        <w:rPr>
          <w:lang w:val="en-US"/>
        </w:rPr>
        <w:t xml:space="preserve"> a specific</w:t>
      </w:r>
      <w:r w:rsidRPr="00025CD0">
        <w:rPr>
          <w:lang w:val="en-US"/>
        </w:rPr>
        <w:t xml:space="preserve"> </w:t>
      </w:r>
      <w:del w:id="26" w:author="Tsvetelin" w:date="2018-11-15T10:27:00Z">
        <w:r w:rsidRPr="00025CD0" w:rsidDel="00BE3EB8">
          <w:rPr>
            <w:lang w:val="en-US"/>
          </w:rPr>
          <w:delText>situation</w:delText>
        </w:r>
      </w:del>
      <w:ins w:id="27" w:author="Tsvetelin" w:date="2018-11-15T10:27:00Z">
        <w:r w:rsidR="00BE3EB8">
          <w:rPr>
            <w:lang w:val="en-US"/>
          </w:rPr>
          <w:t>way in response to a situation</w:t>
        </w:r>
      </w:ins>
      <w:r w:rsidRPr="00025CD0">
        <w:rPr>
          <w:lang w:val="en-US"/>
        </w:rPr>
        <w:t>, but every day is different – new people, new attitudes</w:t>
      </w:r>
      <w:ins w:id="28" w:author="Tsvetelin" w:date="2018-11-15T10:27:00Z">
        <w:r w:rsidR="00BE3EB8">
          <w:rPr>
            <w:lang w:val="en-US"/>
          </w:rPr>
          <w:t>, new challenges</w:t>
        </w:r>
      </w:ins>
      <w:r w:rsidRPr="00025CD0">
        <w:rPr>
          <w:lang w:val="en-US"/>
        </w:rPr>
        <w:t xml:space="preserve">. Unfortunately, </w:t>
      </w:r>
      <w:del w:id="29" w:author="Tsvetelin" w:date="2018-11-15T10:27:00Z">
        <w:r w:rsidRPr="00025CD0" w:rsidDel="00BE3EB8">
          <w:rPr>
            <w:lang w:val="en-US"/>
          </w:rPr>
          <w:delText xml:space="preserve">the </w:delText>
        </w:r>
      </w:del>
      <w:r w:rsidRPr="00025CD0">
        <w:rPr>
          <w:lang w:val="en-US"/>
        </w:rPr>
        <w:t>life</w:t>
      </w:r>
      <w:del w:id="30" w:author="Tsvetelin" w:date="2018-11-15T10:27:00Z">
        <w:r w:rsidRPr="00025CD0" w:rsidDel="00BE3EB8">
          <w:rPr>
            <w:lang w:val="en-US"/>
          </w:rPr>
          <w:delText xml:space="preserve"> haven’t </w:delText>
        </w:r>
      </w:del>
      <w:ins w:id="31" w:author="Tsvetelin" w:date="2018-11-15T10:27:00Z">
        <w:r w:rsidR="00BE3EB8">
          <w:rPr>
            <w:lang w:val="en-US"/>
          </w:rPr>
          <w:t xml:space="preserve"> does</w:t>
        </w:r>
      </w:ins>
      <w:ins w:id="32" w:author="Tsvetelin" w:date="2018-11-15T10:28:00Z">
        <w:r w:rsidR="00BE3EB8">
          <w:rPr>
            <w:lang w:val="en-US"/>
          </w:rPr>
          <w:t xml:space="preserve"> not</w:t>
        </w:r>
      </w:ins>
      <w:ins w:id="33" w:author="Tsvetelin" w:date="2018-11-15T10:27:00Z">
        <w:r w:rsidR="00BE3EB8">
          <w:rPr>
            <w:lang w:val="en-US"/>
          </w:rPr>
          <w:t xml:space="preserve"> have a </w:t>
        </w:r>
      </w:ins>
      <w:del w:id="34" w:author="Tsvetelin" w:date="2018-11-15T10:30:00Z">
        <w:r w:rsidRPr="00025CD0" w:rsidDel="00BE3EB8">
          <w:rPr>
            <w:lang w:val="en-US"/>
          </w:rPr>
          <w:delText xml:space="preserve">summarized </w:delText>
        </w:r>
      </w:del>
      <w:ins w:id="35" w:author="Tsvetelin" w:date="2018-11-15T10:30:00Z">
        <w:r w:rsidR="00BE3EB8">
          <w:rPr>
            <w:lang w:val="en-US"/>
          </w:rPr>
          <w:t>universal</w:t>
        </w:r>
        <w:r w:rsidR="00BE3EB8" w:rsidRPr="00025CD0">
          <w:rPr>
            <w:lang w:val="en-US"/>
          </w:rPr>
          <w:t xml:space="preserve"> </w:t>
        </w:r>
      </w:ins>
      <w:r w:rsidRPr="00025CD0">
        <w:rPr>
          <w:lang w:val="en-US"/>
        </w:rPr>
        <w:t>rule</w:t>
      </w:r>
      <w:ins w:id="36" w:author="Tsvetelin" w:date="2018-11-15T10:30:00Z">
        <w:r w:rsidR="00BE3EB8">
          <w:rPr>
            <w:lang w:val="en-US"/>
          </w:rPr>
          <w:t xml:space="preserve"> defining</w:t>
        </w:r>
      </w:ins>
      <w:r w:rsidRPr="00025CD0">
        <w:rPr>
          <w:lang w:val="en-US"/>
        </w:rPr>
        <w:t xml:space="preserve"> what is </w:t>
      </w:r>
      <w:del w:id="37" w:author="Tsvetelin" w:date="2018-11-15T10:30:00Z">
        <w:r w:rsidR="00344F94" w:rsidDel="00BE3EB8">
          <w:rPr>
            <w:lang w:val="en-US"/>
          </w:rPr>
          <w:delText>better</w:delText>
        </w:r>
      </w:del>
      <w:ins w:id="38" w:author="Tsvetelin" w:date="2018-11-15T10:30:00Z">
        <w:r w:rsidR="00BE3EB8">
          <w:rPr>
            <w:lang w:val="en-US"/>
          </w:rPr>
          <w:t xml:space="preserve">the </w:t>
        </w:r>
      </w:ins>
      <w:ins w:id="39" w:author="Tsvetelin" w:date="2018-11-15T10:31:00Z">
        <w:r w:rsidR="00704987">
          <w:rPr>
            <w:lang w:val="en-US"/>
          </w:rPr>
          <w:t>best</w:t>
        </w:r>
        <w:r w:rsidR="00BE3EB8">
          <w:rPr>
            <w:lang w:val="en-US"/>
          </w:rPr>
          <w:t xml:space="preserve"> </w:t>
        </w:r>
        <w:r w:rsidR="00704987">
          <w:rPr>
            <w:lang w:val="en-US"/>
          </w:rPr>
          <w:t>solution</w:t>
        </w:r>
      </w:ins>
      <w:del w:id="40" w:author="Tsvetelin" w:date="2018-11-15T10:30:00Z">
        <w:r w:rsidR="00344F94" w:rsidDel="00BE3EB8">
          <w:rPr>
            <w:lang w:val="en-US"/>
          </w:rPr>
          <w:delText xml:space="preserve"> to be done</w:delText>
        </w:r>
      </w:del>
      <w:r w:rsidRPr="00025CD0">
        <w:rPr>
          <w:lang w:val="en-US"/>
        </w:rPr>
        <w:t xml:space="preserve"> in similar occurrences</w:t>
      </w:r>
      <w:ins w:id="41" w:author="Tsvetelin" w:date="2018-11-15T10:31:00Z">
        <w:r w:rsidR="00704987">
          <w:rPr>
            <w:lang w:val="en-US"/>
          </w:rPr>
          <w:t xml:space="preserve"> of a given problem</w:t>
        </w:r>
      </w:ins>
      <w:r w:rsidRPr="00025CD0">
        <w:rPr>
          <w:lang w:val="en-US"/>
        </w:rPr>
        <w:t xml:space="preserve">. </w:t>
      </w:r>
      <w:del w:id="42" w:author="Tsvetelin" w:date="2018-11-15T10:32:00Z">
        <w:r w:rsidRPr="00025CD0" w:rsidDel="00704987">
          <w:rPr>
            <w:lang w:val="en-US"/>
          </w:rPr>
          <w:delText>The r</w:delText>
        </w:r>
      </w:del>
      <w:ins w:id="43" w:author="Tsvetelin" w:date="2018-11-15T10:32:00Z">
        <w:r w:rsidR="00704987">
          <w:rPr>
            <w:lang w:val="en-US"/>
          </w:rPr>
          <w:t>R</w:t>
        </w:r>
      </w:ins>
      <w:r w:rsidRPr="00025CD0">
        <w:rPr>
          <w:lang w:val="en-US"/>
        </w:rPr>
        <w:t xml:space="preserve">obots </w:t>
      </w:r>
      <w:del w:id="44" w:author="Tsvetelin" w:date="2018-11-15T10:32:00Z">
        <w:r w:rsidRPr="00025CD0" w:rsidDel="00704987">
          <w:rPr>
            <w:lang w:val="en-US"/>
          </w:rPr>
          <w:delText xml:space="preserve">can’t </w:delText>
        </w:r>
      </w:del>
      <w:ins w:id="45" w:author="Tsvetelin" w:date="2018-11-15T10:32:00Z">
        <w:r w:rsidR="00704987" w:rsidRPr="00025CD0">
          <w:rPr>
            <w:lang w:val="en-US"/>
          </w:rPr>
          <w:t>can</w:t>
        </w:r>
        <w:r w:rsidR="00704987">
          <w:rPr>
            <w:lang w:val="en-US"/>
          </w:rPr>
          <w:t>not</w:t>
        </w:r>
        <w:r w:rsidR="00704987" w:rsidRPr="00025CD0">
          <w:rPr>
            <w:lang w:val="en-US"/>
          </w:rPr>
          <w:t xml:space="preserve"> </w:t>
        </w:r>
      </w:ins>
      <w:r w:rsidRPr="00025CD0">
        <w:rPr>
          <w:lang w:val="en-US"/>
        </w:rPr>
        <w:t>guess</w:t>
      </w:r>
      <w:ins w:id="46" w:author="Tsvetelin" w:date="2018-11-15T10:32:00Z">
        <w:r w:rsidR="00704987">
          <w:rPr>
            <w:lang w:val="en-US"/>
          </w:rPr>
          <w:t>,</w:t>
        </w:r>
      </w:ins>
      <w:ins w:id="47" w:author="Tsvetelin" w:date="2018-11-15T10:33:00Z">
        <w:r w:rsidR="00704987">
          <w:rPr>
            <w:lang w:val="en-US"/>
          </w:rPr>
          <w:t xml:space="preserve"> </w:t>
        </w:r>
      </w:ins>
      <w:del w:id="48" w:author="Tsvetelin" w:date="2018-11-15T10:32:00Z">
        <w:r w:rsidR="002B6B3F" w:rsidDel="00704987">
          <w:rPr>
            <w:lang w:val="en-US"/>
          </w:rPr>
          <w:delText xml:space="preserve"> and</w:delText>
        </w:r>
        <w:r w:rsidRPr="00025CD0" w:rsidDel="00704987">
          <w:rPr>
            <w:lang w:val="en-US"/>
          </w:rPr>
          <w:delText xml:space="preserve"> </w:delText>
        </w:r>
      </w:del>
      <w:r w:rsidRPr="00025CD0">
        <w:rPr>
          <w:lang w:val="en-US"/>
        </w:rPr>
        <w:t>that make</w:t>
      </w:r>
      <w:r w:rsidR="002B6B3F">
        <w:rPr>
          <w:lang w:val="en-US"/>
        </w:rPr>
        <w:t>s</w:t>
      </w:r>
      <w:r w:rsidRPr="00025CD0">
        <w:rPr>
          <w:lang w:val="en-US"/>
        </w:rPr>
        <w:t xml:space="preserve"> them useless in</w:t>
      </w:r>
      <w:ins w:id="49" w:author="Tsvetelin" w:date="2018-11-15T10:32:00Z">
        <w:r w:rsidR="00704987">
          <w:rPr>
            <w:lang w:val="en-US"/>
          </w:rPr>
          <w:t xml:space="preserve"> an</w:t>
        </w:r>
      </w:ins>
      <w:r w:rsidRPr="00025CD0">
        <w:rPr>
          <w:lang w:val="en-US"/>
        </w:rPr>
        <w:t xml:space="preserve"> </w:t>
      </w:r>
      <w:del w:id="50" w:author="Tsvetelin" w:date="2018-11-15T10:33:00Z">
        <w:r w:rsidRPr="00025CD0" w:rsidDel="00704987">
          <w:rPr>
            <w:lang w:val="en-US"/>
          </w:rPr>
          <w:delText xml:space="preserve">important </w:delText>
        </w:r>
      </w:del>
      <w:r w:rsidRPr="00025CD0">
        <w:rPr>
          <w:lang w:val="en-US"/>
        </w:rPr>
        <w:t>situation</w:t>
      </w:r>
      <w:ins w:id="51" w:author="Tsvetelin" w:date="2018-11-15T10:33:00Z">
        <w:r w:rsidR="00704987">
          <w:rPr>
            <w:lang w:val="en-US"/>
          </w:rPr>
          <w:t xml:space="preserve">s in which you must rely on your </w:t>
        </w:r>
      </w:ins>
      <w:ins w:id="52" w:author="Tsvetelin" w:date="2018-11-15T10:35:00Z">
        <w:r w:rsidR="00704987">
          <w:rPr>
            <w:lang w:val="en-US"/>
          </w:rPr>
          <w:t>intuition</w:t>
        </w:r>
      </w:ins>
      <w:r w:rsidRPr="00025CD0">
        <w:rPr>
          <w:lang w:val="en-US"/>
        </w:rPr>
        <w:t>. Our world is full of emotions</w:t>
      </w:r>
      <w:r w:rsidR="002B6B3F">
        <w:rPr>
          <w:lang w:val="en-US"/>
        </w:rPr>
        <w:t xml:space="preserve"> and </w:t>
      </w:r>
      <w:del w:id="53" w:author="Tsvetelin" w:date="2018-11-15T10:38:00Z">
        <w:r w:rsidR="002B6B3F" w:rsidDel="00704987">
          <w:rPr>
            <w:lang w:val="en-US"/>
          </w:rPr>
          <w:delText xml:space="preserve">that’s </w:delText>
        </w:r>
      </w:del>
      <w:ins w:id="54" w:author="Tsvetelin" w:date="2018-11-15T10:38:00Z">
        <w:r w:rsidR="00704987">
          <w:rPr>
            <w:lang w:val="en-US"/>
          </w:rPr>
          <w:t xml:space="preserve">that is </w:t>
        </w:r>
      </w:ins>
      <w:r w:rsidR="002B6B3F">
        <w:rPr>
          <w:lang w:val="en-US"/>
        </w:rPr>
        <w:t>the</w:t>
      </w:r>
      <w:r w:rsidR="00344F94">
        <w:rPr>
          <w:lang w:val="en-US"/>
        </w:rPr>
        <w:t xml:space="preserve"> main</w:t>
      </w:r>
      <w:r w:rsidR="002B6B3F">
        <w:rPr>
          <w:lang w:val="en-US"/>
        </w:rPr>
        <w:t xml:space="preserve"> reason why</w:t>
      </w:r>
      <w:r>
        <w:rPr>
          <w:lang w:val="en-US"/>
        </w:rPr>
        <w:t xml:space="preserve"> we understand</w:t>
      </w:r>
      <w:r w:rsidR="00344F94">
        <w:rPr>
          <w:lang w:val="en-US"/>
        </w:rPr>
        <w:t xml:space="preserve"> the</w:t>
      </w:r>
      <w:r>
        <w:rPr>
          <w:lang w:val="en-US"/>
        </w:rPr>
        <w:t xml:space="preserve"> environment</w:t>
      </w:r>
      <w:ins w:id="55" w:author="Tsvetelin" w:date="2018-11-15T10:36:00Z">
        <w:r w:rsidR="00704987">
          <w:rPr>
            <w:lang w:val="en-US"/>
          </w:rPr>
          <w:t xml:space="preserve"> the way we do</w:t>
        </w:r>
      </w:ins>
      <w:r>
        <w:rPr>
          <w:lang w:val="en-US"/>
        </w:rPr>
        <w:t xml:space="preserve">, </w:t>
      </w:r>
      <w:r w:rsidR="002B6B3F">
        <w:rPr>
          <w:lang w:val="en-US"/>
        </w:rPr>
        <w:t xml:space="preserve">while </w:t>
      </w:r>
      <w:del w:id="56" w:author="Tsvetelin" w:date="2018-11-15T10:37:00Z">
        <w:r w:rsidR="002B6B3F" w:rsidDel="00704987">
          <w:rPr>
            <w:lang w:val="en-US"/>
          </w:rPr>
          <w:delText>the</w:delText>
        </w:r>
        <w:r w:rsidRPr="00025CD0" w:rsidDel="00704987">
          <w:rPr>
            <w:lang w:val="en-US"/>
          </w:rPr>
          <w:delText xml:space="preserve"> </w:delText>
        </w:r>
      </w:del>
      <w:r w:rsidRPr="00025CD0">
        <w:rPr>
          <w:lang w:val="en-US"/>
        </w:rPr>
        <w:t>machines</w:t>
      </w:r>
      <w:ins w:id="57" w:author="Tsvetelin" w:date="2018-11-15T10:37:00Z">
        <w:r w:rsidR="00704987">
          <w:rPr>
            <w:lang w:val="en-US"/>
          </w:rPr>
          <w:t xml:space="preserve"> do not have a perception for such complex concepts as feelings. They</w:t>
        </w:r>
      </w:ins>
      <w:r>
        <w:rPr>
          <w:lang w:val="en-US"/>
        </w:rPr>
        <w:t xml:space="preserve"> are </w:t>
      </w:r>
      <w:r w:rsidRPr="00025CD0">
        <w:rPr>
          <w:lang w:val="en-US"/>
        </w:rPr>
        <w:t>look</w:t>
      </w:r>
      <w:r>
        <w:rPr>
          <w:lang w:val="en-US"/>
        </w:rPr>
        <w:t xml:space="preserve">ing for </w:t>
      </w:r>
      <w:del w:id="58" w:author="Tsvetelin" w:date="2018-11-15T10:38:00Z">
        <w:r w:rsidDel="00704987">
          <w:rPr>
            <w:lang w:val="en-US"/>
          </w:rPr>
          <w:delText xml:space="preserve">a </w:delText>
        </w:r>
      </w:del>
      <w:ins w:id="59" w:author="Tsvetelin" w:date="2018-11-15T10:38:00Z">
        <w:r w:rsidR="00704987">
          <w:rPr>
            <w:lang w:val="en-US"/>
          </w:rPr>
          <w:t xml:space="preserve">the most </w:t>
        </w:r>
      </w:ins>
      <w:r>
        <w:rPr>
          <w:lang w:val="en-US"/>
        </w:rPr>
        <w:t>rational</w:t>
      </w:r>
      <w:del w:id="60" w:author="Tsvetelin" w:date="2018-11-15T10:38:00Z">
        <w:r w:rsidDel="00704987">
          <w:rPr>
            <w:lang w:val="en-US"/>
          </w:rPr>
          <w:delText xml:space="preserve">, </w:delText>
        </w:r>
      </w:del>
      <w:ins w:id="61" w:author="Tsvetelin" w:date="2018-11-15T10:38:00Z">
        <w:r w:rsidR="00704987">
          <w:rPr>
            <w:lang w:val="en-US"/>
          </w:rPr>
          <w:t xml:space="preserve"> and </w:t>
        </w:r>
      </w:ins>
      <w:r>
        <w:rPr>
          <w:lang w:val="en-US"/>
        </w:rPr>
        <w:t xml:space="preserve">logical answer. </w:t>
      </w:r>
      <w:del w:id="62" w:author="Tsvetelin" w:date="2018-11-15T10:41:00Z">
        <w:r w:rsidDel="00492D3E">
          <w:rPr>
            <w:lang w:val="en-US"/>
          </w:rPr>
          <w:delText>They</w:delText>
        </w:r>
        <w:r w:rsidRPr="00025CD0" w:rsidDel="00492D3E">
          <w:rPr>
            <w:lang w:val="en-US"/>
          </w:rPr>
          <w:delText xml:space="preserve"> don’t know what is perforce</w:delText>
        </w:r>
        <w:r w:rsidR="002B6B3F" w:rsidDel="00492D3E">
          <w:rPr>
            <w:lang w:val="en-US"/>
          </w:rPr>
          <w:delText xml:space="preserve"> and</w:delText>
        </w:r>
      </w:del>
      <w:ins w:id="63" w:author="Tsvetelin" w:date="2018-11-15T10:41:00Z">
        <w:r w:rsidR="00492D3E">
          <w:rPr>
            <w:lang w:val="en-US"/>
          </w:rPr>
          <w:t>Some ideas such as necessity</w:t>
        </w:r>
        <w:r w:rsidR="00A116F7">
          <w:rPr>
            <w:lang w:val="en-US"/>
          </w:rPr>
          <w:t xml:space="preserve"> are </w:t>
        </w:r>
      </w:ins>
      <w:ins w:id="64" w:author="Tsvetelin" w:date="2018-11-15T10:42:00Z">
        <w:r w:rsidR="00A116F7" w:rsidRPr="00A116F7">
          <w:rPr>
            <w:lang w:val="en-US"/>
          </w:rPr>
          <w:t>incomprehensible</w:t>
        </w:r>
        <w:r w:rsidR="00A116F7">
          <w:rPr>
            <w:lang w:val="en-US"/>
          </w:rPr>
          <w:t xml:space="preserve"> by machine minds</w:t>
        </w:r>
      </w:ins>
      <w:del w:id="65" w:author="Tsvetelin" w:date="2018-11-15T10:42:00Z">
        <w:r w:rsidRPr="00025CD0" w:rsidDel="00A116F7">
          <w:rPr>
            <w:lang w:val="en-US"/>
          </w:rPr>
          <w:delText xml:space="preserve"> </w:delText>
        </w:r>
      </w:del>
      <w:ins w:id="66" w:author="Tsvetelin" w:date="2018-11-15T10:41:00Z">
        <w:r w:rsidR="00492D3E">
          <w:rPr>
            <w:lang w:val="en-US"/>
          </w:rPr>
          <w:t>.</w:t>
        </w:r>
      </w:ins>
      <w:ins w:id="67" w:author="Tsvetelin" w:date="2018-11-15T10:42:00Z">
        <w:r w:rsidR="00A116F7">
          <w:rPr>
            <w:lang w:val="en-US"/>
          </w:rPr>
          <w:t xml:space="preserve"> </w:t>
        </w:r>
      </w:ins>
      <w:del w:id="68" w:author="Tsvetelin" w:date="2018-11-15T10:42:00Z">
        <w:r w:rsidRPr="00025CD0" w:rsidDel="00A116F7">
          <w:rPr>
            <w:lang w:val="en-US"/>
          </w:rPr>
          <w:delText>without</w:delText>
        </w:r>
        <w:r w:rsidR="007B23C2" w:rsidDel="00A116F7">
          <w:delText xml:space="preserve"> </w:delText>
        </w:r>
      </w:del>
      <w:ins w:id="69" w:author="Tsvetelin" w:date="2018-11-15T10:42:00Z">
        <w:r w:rsidR="00A116F7">
          <w:rPr>
            <w:lang w:val="en-US"/>
          </w:rPr>
          <w:t>W</w:t>
        </w:r>
        <w:r w:rsidR="00A116F7" w:rsidRPr="00025CD0">
          <w:rPr>
            <w:lang w:val="en-US"/>
          </w:rPr>
          <w:t>ithout</w:t>
        </w:r>
      </w:ins>
      <w:ins w:id="70" w:author="Tsvetelin" w:date="2018-11-15T10:43:00Z">
        <w:r w:rsidR="00A116F7">
          <w:rPr>
            <w:lang w:val="en-US"/>
          </w:rPr>
          <w:t xml:space="preserve"> improvement in the</w:t>
        </w:r>
      </w:ins>
      <w:ins w:id="71" w:author="Tsvetelin" w:date="2018-11-15T10:42:00Z">
        <w:r w:rsidR="00A116F7">
          <w:t xml:space="preserve"> </w:t>
        </w:r>
      </w:ins>
      <w:del w:id="72" w:author="Tsvetelin" w:date="2018-11-15T10:42:00Z">
        <w:r w:rsidR="007B23C2" w:rsidDel="00A116F7">
          <w:rPr>
            <w:lang w:val="en-US"/>
          </w:rPr>
          <w:delText>any</w:delText>
        </w:r>
        <w:r w:rsidRPr="00025CD0" w:rsidDel="00A116F7">
          <w:rPr>
            <w:lang w:val="en-US"/>
          </w:rPr>
          <w:delText xml:space="preserve"> new </w:delText>
        </w:r>
      </w:del>
      <w:r w:rsidRPr="00025CD0">
        <w:rPr>
          <w:lang w:val="en-US"/>
        </w:rPr>
        <w:t>programing</w:t>
      </w:r>
      <w:ins w:id="73" w:author="Tsvetelin" w:date="2018-11-15T10:43:00Z">
        <w:r w:rsidR="00A116F7">
          <w:rPr>
            <w:lang w:val="en-US"/>
          </w:rPr>
          <w:t xml:space="preserve"> aspect of a machine</w:t>
        </w:r>
      </w:ins>
      <w:r w:rsidR="00344F94">
        <w:rPr>
          <w:lang w:val="en-US"/>
        </w:rPr>
        <w:t>,</w:t>
      </w:r>
      <w:r w:rsidRPr="00025CD0">
        <w:rPr>
          <w:lang w:val="en-US"/>
        </w:rPr>
        <w:t xml:space="preserve"> </w:t>
      </w:r>
      <w:r w:rsidR="002B6B3F">
        <w:rPr>
          <w:lang w:val="en-US"/>
        </w:rPr>
        <w:t>which</w:t>
      </w:r>
      <w:r w:rsidRPr="00025CD0">
        <w:rPr>
          <w:lang w:val="en-US"/>
        </w:rPr>
        <w:t xml:space="preserve"> cost</w:t>
      </w:r>
      <w:r w:rsidR="002B6B3F">
        <w:rPr>
          <w:lang w:val="en-US"/>
        </w:rPr>
        <w:t>s</w:t>
      </w:r>
      <w:ins w:id="74" w:author="Tsvetelin" w:date="2018-11-15T10:40:00Z">
        <w:r w:rsidR="00704987">
          <w:rPr>
            <w:lang w:val="en-US"/>
          </w:rPr>
          <w:t xml:space="preserve"> a</w:t>
        </w:r>
      </w:ins>
      <w:r w:rsidR="007B23C2">
        <w:rPr>
          <w:lang w:val="en-US"/>
        </w:rPr>
        <w:t xml:space="preserve"> </w:t>
      </w:r>
      <w:r w:rsidR="002D3DBF">
        <w:rPr>
          <w:lang w:val="en-US"/>
        </w:rPr>
        <w:t>lot</w:t>
      </w:r>
      <w:del w:id="75" w:author="Tsvetelin" w:date="2018-11-15T10:40:00Z">
        <w:r w:rsidR="002D3DBF" w:rsidDel="00704987">
          <w:rPr>
            <w:lang w:val="en-US"/>
          </w:rPr>
          <w:delText>s</w:delText>
        </w:r>
      </w:del>
      <w:r w:rsidR="007B23C2">
        <w:rPr>
          <w:lang w:val="en-US"/>
        </w:rPr>
        <w:t xml:space="preserve"> of</w:t>
      </w:r>
      <w:r w:rsidRPr="00025CD0">
        <w:rPr>
          <w:lang w:val="en-US"/>
        </w:rPr>
        <w:t xml:space="preserve"> time, </w:t>
      </w:r>
      <w:r w:rsidR="007B23C2">
        <w:rPr>
          <w:lang w:val="en-US"/>
        </w:rPr>
        <w:t xml:space="preserve">they </w:t>
      </w:r>
      <w:del w:id="76" w:author="Tsvetelin" w:date="2018-11-15T10:43:00Z">
        <w:r w:rsidR="007B23C2" w:rsidDel="00A116F7">
          <w:rPr>
            <w:lang w:val="en-US"/>
          </w:rPr>
          <w:delText xml:space="preserve">might </w:delText>
        </w:r>
      </w:del>
      <w:ins w:id="77" w:author="Tsvetelin" w:date="2018-11-15T10:43:00Z">
        <w:r w:rsidR="00A116F7">
          <w:rPr>
            <w:lang w:val="en-US"/>
          </w:rPr>
          <w:t xml:space="preserve">are doomed to </w:t>
        </w:r>
      </w:ins>
      <w:del w:id="78" w:author="Tsvetelin" w:date="2018-11-15T10:46:00Z">
        <w:r w:rsidR="007B23C2" w:rsidDel="00A116F7">
          <w:rPr>
            <w:lang w:val="en-US"/>
          </w:rPr>
          <w:delText xml:space="preserve">do </w:delText>
        </w:r>
      </w:del>
      <w:ins w:id="79" w:author="Tsvetelin" w:date="2018-11-15T10:46:00Z">
        <w:r w:rsidR="00A116F7">
          <w:rPr>
            <w:lang w:val="en-US"/>
          </w:rPr>
          <w:t xml:space="preserve">make </w:t>
        </w:r>
      </w:ins>
      <w:r w:rsidR="007B23C2">
        <w:rPr>
          <w:lang w:val="en-US"/>
        </w:rPr>
        <w:t xml:space="preserve">a </w:t>
      </w:r>
      <w:del w:id="80" w:author="Tsvetelin" w:date="2018-11-15T10:42:00Z">
        <w:r w:rsidR="007B23C2" w:rsidDel="00A116F7">
          <w:rPr>
            <w:lang w:val="en-US"/>
          </w:rPr>
          <w:delText xml:space="preserve">huge </w:delText>
        </w:r>
      </w:del>
      <w:del w:id="81" w:author="Tsvetelin" w:date="2018-11-15T10:46:00Z">
        <w:r w:rsidR="007B23C2" w:rsidDel="00A116F7">
          <w:rPr>
            <w:lang w:val="en-US"/>
          </w:rPr>
          <w:delText xml:space="preserve">fatal </w:delText>
        </w:r>
      </w:del>
      <w:r w:rsidR="007B23C2">
        <w:rPr>
          <w:lang w:val="en-US"/>
        </w:rPr>
        <w:t>mistake</w:t>
      </w:r>
      <w:ins w:id="82" w:author="Tsvetelin" w:date="2018-11-15T10:46:00Z">
        <w:r w:rsidR="00A116F7">
          <w:rPr>
            <w:lang w:val="en-US"/>
          </w:rPr>
          <w:t>, which might be fatal for the production or even a human</w:t>
        </w:r>
      </w:ins>
      <w:r w:rsidRPr="00025CD0">
        <w:rPr>
          <w:lang w:val="en-US"/>
        </w:rPr>
        <w:t xml:space="preserve">. </w:t>
      </w:r>
      <w:del w:id="83" w:author="Tsvetelin" w:date="2018-11-15T10:48:00Z">
        <w:r w:rsidRPr="00025CD0" w:rsidDel="00A116F7">
          <w:rPr>
            <w:lang w:val="en-US"/>
          </w:rPr>
          <w:delText>It’s not a good idea to perform human’s tasks in social field by machines.</w:delText>
        </w:r>
      </w:del>
      <w:ins w:id="84" w:author="Tsvetelin" w:date="2018-11-15T10:48:00Z">
        <w:r w:rsidR="00A116F7">
          <w:rPr>
            <w:lang w:val="en-US"/>
          </w:rPr>
          <w:t xml:space="preserve">Machines are not well suited for work which involves human interaction as in the </w:t>
        </w:r>
      </w:ins>
      <w:ins w:id="85" w:author="Tsvetelin" w:date="2018-11-15T10:50:00Z">
        <w:r w:rsidR="00A116F7">
          <w:rPr>
            <w:lang w:val="en-US"/>
          </w:rPr>
          <w:t>public sector.</w:t>
        </w:r>
      </w:ins>
    </w:p>
    <w:p w:rsidR="003634E3" w:rsidRPr="003A06AE" w:rsidRDefault="00B62E0F">
      <w:ins w:id="86" w:author="Tsvetelin" w:date="2018-11-15T10:54:00Z">
        <w:r>
          <w:rPr>
            <w:lang w:val="en-US"/>
          </w:rPr>
          <w:t xml:space="preserve">A </w:t>
        </w:r>
        <w:proofErr w:type="spellStart"/>
        <w:r>
          <w:rPr>
            <w:lang w:val="en-US"/>
          </w:rPr>
          <w:t>well known</w:t>
        </w:r>
        <w:proofErr w:type="spellEnd"/>
        <w:r>
          <w:rPr>
            <w:lang w:val="en-US"/>
          </w:rPr>
          <w:t xml:space="preserve"> fact is that </w:t>
        </w:r>
      </w:ins>
      <w:del w:id="87" w:author="Tsvetelin" w:date="2018-11-15T10:54:00Z">
        <w:r w:rsidR="003634E3" w:rsidRPr="003634E3" w:rsidDel="00B62E0F">
          <w:rPr>
            <w:lang w:val="en-US"/>
          </w:rPr>
          <w:delText>Another fact</w:delText>
        </w:r>
        <w:r w:rsidR="002B6B3F" w:rsidDel="00B62E0F">
          <w:rPr>
            <w:lang w:val="en-US"/>
          </w:rPr>
          <w:delText xml:space="preserve"> is that the</w:delText>
        </w:r>
        <w:r w:rsidR="003634E3" w:rsidRPr="003634E3" w:rsidDel="00B62E0F">
          <w:rPr>
            <w:lang w:val="en-US"/>
          </w:rPr>
          <w:delText xml:space="preserve"> r</w:delText>
        </w:r>
      </w:del>
      <w:ins w:id="88" w:author="Tsvetelin" w:date="2018-11-15T10:54:00Z">
        <w:r>
          <w:rPr>
            <w:lang w:val="en-US"/>
          </w:rPr>
          <w:t>r</w:t>
        </w:r>
      </w:ins>
      <w:r w:rsidR="003634E3" w:rsidRPr="003634E3">
        <w:rPr>
          <w:lang w:val="en-US"/>
        </w:rPr>
        <w:t xml:space="preserve">obots </w:t>
      </w:r>
      <w:r w:rsidR="003A06AE">
        <w:rPr>
          <w:lang w:val="en-US"/>
        </w:rPr>
        <w:t>have</w:t>
      </w:r>
      <w:r w:rsidR="003634E3" w:rsidRPr="003634E3">
        <w:rPr>
          <w:lang w:val="en-US"/>
        </w:rPr>
        <w:t xml:space="preserve"> no emotion</w:t>
      </w:r>
      <w:r w:rsidR="003A06AE">
        <w:rPr>
          <w:lang w:val="en-US"/>
        </w:rPr>
        <w:t>s</w:t>
      </w:r>
      <w:r w:rsidR="003634E3" w:rsidRPr="003634E3">
        <w:rPr>
          <w:lang w:val="en-US"/>
        </w:rPr>
        <w:t>. They</w:t>
      </w:r>
      <w:ins w:id="89" w:author="Tsvetelin" w:date="2018-11-15T10:55:00Z">
        <w:r w:rsidR="00B51B27">
          <w:rPr>
            <w:lang w:val="en-US"/>
          </w:rPr>
          <w:t xml:space="preserve"> cannot feel happy or sad, the</w:t>
        </w:r>
      </w:ins>
      <w:ins w:id="90" w:author="Tsvetelin" w:date="2018-11-15T10:58:00Z">
        <w:r w:rsidR="00B51B27">
          <w:rPr>
            <w:lang w:val="en-US"/>
          </w:rPr>
          <w:t>y</w:t>
        </w:r>
      </w:ins>
      <w:ins w:id="91" w:author="Tsvetelin" w:date="2018-11-15T10:55:00Z">
        <w:r w:rsidR="00B51B27">
          <w:rPr>
            <w:lang w:val="en-US"/>
          </w:rPr>
          <w:t xml:space="preserve"> are not capable of understanding ideas such as</w:t>
        </w:r>
      </w:ins>
      <w:ins w:id="92" w:author="Tsvetelin" w:date="2018-11-15T10:57:00Z">
        <w:r w:rsidR="00B51B27">
          <w:rPr>
            <w:lang w:val="en-US"/>
          </w:rPr>
          <w:t xml:space="preserve"> </w:t>
        </w:r>
      </w:ins>
      <w:del w:id="93" w:author="Tsvetelin" w:date="2018-11-15T10:57:00Z">
        <w:r w:rsidR="003634E3" w:rsidRPr="003634E3" w:rsidDel="00B51B27">
          <w:rPr>
            <w:lang w:val="en-US"/>
          </w:rPr>
          <w:delText xml:space="preserve"> aren’t sensitive and </w:delText>
        </w:r>
      </w:del>
      <w:r w:rsidR="003634E3" w:rsidRPr="003634E3">
        <w:rPr>
          <w:lang w:val="en-US"/>
        </w:rPr>
        <w:t>empath</w:t>
      </w:r>
      <w:ins w:id="94" w:author="Tsvetelin" w:date="2018-11-15T10:57:00Z">
        <w:r w:rsidR="00B51B27">
          <w:rPr>
            <w:lang w:val="en-US"/>
          </w:rPr>
          <w:t>y</w:t>
        </w:r>
      </w:ins>
      <w:del w:id="95" w:author="Tsvetelin" w:date="2018-11-15T10:57:00Z">
        <w:r w:rsidR="003634E3" w:rsidRPr="003634E3" w:rsidDel="00B51B27">
          <w:rPr>
            <w:lang w:val="en-US"/>
          </w:rPr>
          <w:delText>ise</w:delText>
        </w:r>
      </w:del>
      <w:r w:rsidR="003634E3" w:rsidRPr="003634E3">
        <w:rPr>
          <w:lang w:val="en-US"/>
        </w:rPr>
        <w:t xml:space="preserve"> </w:t>
      </w:r>
      <w:r w:rsidR="007B23C2">
        <w:rPr>
          <w:lang w:val="en-US"/>
        </w:rPr>
        <w:t>which</w:t>
      </w:r>
      <w:r w:rsidR="003634E3" w:rsidRPr="003634E3">
        <w:rPr>
          <w:lang w:val="en-US"/>
        </w:rPr>
        <w:t xml:space="preserve"> </w:t>
      </w:r>
      <w:ins w:id="96" w:author="Tsvetelin" w:date="2018-11-15T10:58:00Z">
        <w:r w:rsidR="00B51B27">
          <w:rPr>
            <w:lang w:val="en-US"/>
          </w:rPr>
          <w:t>makes them very distant to humans</w:t>
        </w:r>
      </w:ins>
      <w:del w:id="97" w:author="Tsvetelin" w:date="2018-11-15T10:58:00Z">
        <w:r w:rsidR="003634E3" w:rsidRPr="003634E3" w:rsidDel="00B51B27">
          <w:rPr>
            <w:lang w:val="en-US"/>
          </w:rPr>
          <w:delText>is well know</w:delText>
        </w:r>
        <w:r w:rsidR="007B23C2" w:rsidDel="00B51B27">
          <w:rPr>
            <w:lang w:val="en-US"/>
          </w:rPr>
          <w:delText>n</w:delText>
        </w:r>
        <w:r w:rsidR="003634E3" w:rsidRPr="003634E3" w:rsidDel="00B51B27">
          <w:rPr>
            <w:lang w:val="en-US"/>
          </w:rPr>
          <w:delText xml:space="preserve"> problem of their devisers</w:delText>
        </w:r>
      </w:del>
      <w:r w:rsidR="003634E3" w:rsidRPr="003634E3">
        <w:rPr>
          <w:lang w:val="en-US"/>
        </w:rPr>
        <w:t xml:space="preserve">. Without </w:t>
      </w:r>
      <w:del w:id="98" w:author="Tsvetelin" w:date="2018-11-15T11:00:00Z">
        <w:r w:rsidR="003A06AE" w:rsidDel="00B51B27">
          <w:rPr>
            <w:lang w:val="en-US"/>
          </w:rPr>
          <w:delText xml:space="preserve">any </w:delText>
        </w:r>
      </w:del>
      <w:ins w:id="99" w:author="Tsvetelin" w:date="2018-11-15T11:00:00Z">
        <w:r w:rsidR="00B51B27">
          <w:rPr>
            <w:lang w:val="en-US"/>
          </w:rPr>
          <w:t>a</w:t>
        </w:r>
      </w:ins>
      <w:ins w:id="100" w:author="Tsvetelin" w:date="2018-11-15T11:01:00Z">
        <w:r w:rsidR="00B51B27">
          <w:rPr>
            <w:lang w:val="en-US"/>
          </w:rPr>
          <w:t>n</w:t>
        </w:r>
      </w:ins>
      <w:ins w:id="101" w:author="Tsvetelin" w:date="2018-11-15T11:00:00Z">
        <w:r w:rsidR="00B51B27">
          <w:rPr>
            <w:lang w:val="en-US"/>
          </w:rPr>
          <w:t xml:space="preserve"> </w:t>
        </w:r>
      </w:ins>
      <w:del w:id="102" w:author="Tsvetelin" w:date="2018-11-15T11:01:00Z">
        <w:r w:rsidR="003A06AE" w:rsidDel="00B51B27">
          <w:rPr>
            <w:lang w:val="en-US"/>
          </w:rPr>
          <w:delText>way to understand</w:delText>
        </w:r>
      </w:del>
      <w:ins w:id="103" w:author="Tsvetelin" w:date="2018-11-15T11:01:00Z">
        <w:r w:rsidR="00B51B27">
          <w:rPr>
            <w:lang w:val="en-US"/>
          </w:rPr>
          <w:t>understanding of</w:t>
        </w:r>
      </w:ins>
      <w:r w:rsidR="003A06AE">
        <w:rPr>
          <w:lang w:val="en-US"/>
        </w:rPr>
        <w:t xml:space="preserve"> </w:t>
      </w:r>
      <w:del w:id="104" w:author="Tsvetelin" w:date="2018-11-15T10:59:00Z">
        <w:r w:rsidR="003A06AE" w:rsidDel="00B51B27">
          <w:rPr>
            <w:lang w:val="en-US"/>
          </w:rPr>
          <w:delText>the</w:delText>
        </w:r>
        <w:r w:rsidR="003634E3" w:rsidRPr="003634E3" w:rsidDel="00B51B27">
          <w:rPr>
            <w:lang w:val="en-US"/>
          </w:rPr>
          <w:delText xml:space="preserve"> </w:delText>
        </w:r>
      </w:del>
      <w:ins w:id="105" w:author="Tsvetelin" w:date="2018-11-15T10:59:00Z">
        <w:r w:rsidR="00B51B27">
          <w:rPr>
            <w:lang w:val="en-US"/>
          </w:rPr>
          <w:t>how</w:t>
        </w:r>
        <w:r w:rsidR="00B51B27" w:rsidRPr="003634E3">
          <w:rPr>
            <w:lang w:val="en-US"/>
          </w:rPr>
          <w:t xml:space="preserve"> </w:t>
        </w:r>
      </w:ins>
      <w:r w:rsidR="003634E3" w:rsidRPr="003634E3">
        <w:rPr>
          <w:lang w:val="en-US"/>
        </w:rPr>
        <w:t>people</w:t>
      </w:r>
      <w:del w:id="106" w:author="Tsvetelin" w:date="2018-11-15T10:59:00Z">
        <w:r w:rsidR="00344F94" w:rsidDel="00B51B27">
          <w:rPr>
            <w:lang w:val="en-US"/>
          </w:rPr>
          <w:delText>’s</w:delText>
        </w:r>
      </w:del>
      <w:r w:rsidR="00344F94">
        <w:rPr>
          <w:lang w:val="en-US"/>
        </w:rPr>
        <w:t xml:space="preserve"> feel</w:t>
      </w:r>
      <w:del w:id="107" w:author="Tsvetelin" w:date="2018-11-15T10:59:00Z">
        <w:r w:rsidR="00344F94" w:rsidDel="00B51B27">
          <w:rPr>
            <w:lang w:val="en-US"/>
          </w:rPr>
          <w:delText>ings</w:delText>
        </w:r>
      </w:del>
      <w:r w:rsidR="003634E3" w:rsidRPr="003634E3">
        <w:rPr>
          <w:lang w:val="en-US"/>
        </w:rPr>
        <w:t xml:space="preserve">, they will never be really helpful for </w:t>
      </w:r>
      <w:del w:id="108" w:author="Tsvetelin" w:date="2018-11-15T11:00:00Z">
        <w:r w:rsidR="007B23C2" w:rsidDel="00B51B27">
          <w:rPr>
            <w:lang w:val="en-US"/>
          </w:rPr>
          <w:delText xml:space="preserve">the </w:delText>
        </w:r>
      </w:del>
      <w:r w:rsidR="007B23C2">
        <w:rPr>
          <w:lang w:val="en-US"/>
        </w:rPr>
        <w:t>humanity</w:t>
      </w:r>
      <w:ins w:id="109" w:author="Tsvetelin" w:date="2018-11-15T11:00:00Z">
        <w:r w:rsidR="00B51B27">
          <w:rPr>
            <w:lang w:val="en-US"/>
          </w:rPr>
          <w:t>’s advancement</w:t>
        </w:r>
      </w:ins>
      <w:r w:rsidR="003634E3" w:rsidRPr="003634E3">
        <w:rPr>
          <w:lang w:val="en-US"/>
        </w:rPr>
        <w:t xml:space="preserve">. </w:t>
      </w:r>
      <w:r w:rsidR="00344F94">
        <w:rPr>
          <w:lang w:val="en-US"/>
        </w:rPr>
        <w:t xml:space="preserve">They </w:t>
      </w:r>
      <w:del w:id="110" w:author="Tsvetelin" w:date="2018-11-15T11:02:00Z">
        <w:r w:rsidR="00344F94" w:rsidDel="00EB4A57">
          <w:rPr>
            <w:lang w:val="en-US"/>
          </w:rPr>
          <w:delText>won’t</w:delText>
        </w:r>
        <w:r w:rsidR="003634E3" w:rsidRPr="003634E3" w:rsidDel="00EB4A57">
          <w:rPr>
            <w:lang w:val="en-US"/>
          </w:rPr>
          <w:delText xml:space="preserve"> </w:delText>
        </w:r>
      </w:del>
      <w:ins w:id="111" w:author="Tsvetelin" w:date="2018-11-15T11:02:00Z">
        <w:r w:rsidR="00EB4A57">
          <w:rPr>
            <w:lang w:val="en-US"/>
          </w:rPr>
          <w:t>will never</w:t>
        </w:r>
        <w:r w:rsidR="00EB4A57" w:rsidRPr="003634E3">
          <w:rPr>
            <w:lang w:val="en-US"/>
          </w:rPr>
          <w:t xml:space="preserve"> </w:t>
        </w:r>
      </w:ins>
      <w:r w:rsidR="003634E3" w:rsidRPr="003634E3">
        <w:rPr>
          <w:lang w:val="en-US"/>
        </w:rPr>
        <w:t>be</w:t>
      </w:r>
      <w:del w:id="112" w:author="Tsvetelin" w:date="2018-11-15T11:02:00Z">
        <w:r w:rsidR="007B23C2" w:rsidDel="00EB4A57">
          <w:rPr>
            <w:lang w:val="en-US"/>
          </w:rPr>
          <w:delText xml:space="preserve"> a</w:delText>
        </w:r>
      </w:del>
      <w:r w:rsidR="003634E3" w:rsidRPr="003634E3">
        <w:rPr>
          <w:lang w:val="en-US"/>
        </w:rPr>
        <w:t xml:space="preserve"> good leaders, politicians or </w:t>
      </w:r>
      <w:ins w:id="113" w:author="Tsvetelin" w:date="2018-11-15T11:02:00Z">
        <w:r w:rsidR="00EB4A57">
          <w:rPr>
            <w:lang w:val="en-US"/>
          </w:rPr>
          <w:t xml:space="preserve">be able to substitute </w:t>
        </w:r>
      </w:ins>
      <w:r w:rsidR="003634E3" w:rsidRPr="003634E3">
        <w:rPr>
          <w:lang w:val="en-US"/>
        </w:rPr>
        <w:t>some</w:t>
      </w:r>
      <w:r w:rsidR="002D3DBF">
        <w:rPr>
          <w:lang w:val="en-US"/>
        </w:rPr>
        <w:t>one</w:t>
      </w:r>
      <w:r w:rsidR="003634E3" w:rsidRPr="003634E3">
        <w:rPr>
          <w:lang w:val="en-US"/>
        </w:rPr>
        <w:t xml:space="preserve"> </w:t>
      </w:r>
      <w:r w:rsidR="007B23C2">
        <w:rPr>
          <w:lang w:val="en-US"/>
        </w:rPr>
        <w:t xml:space="preserve">who </w:t>
      </w:r>
      <w:del w:id="114" w:author="Tsvetelin" w:date="2018-11-15T11:02:00Z">
        <w:r w:rsidR="003634E3" w:rsidRPr="003634E3" w:rsidDel="00EB4A57">
          <w:rPr>
            <w:lang w:val="en-US"/>
          </w:rPr>
          <w:delText xml:space="preserve">cares </w:delText>
        </w:r>
      </w:del>
      <w:ins w:id="115" w:author="Tsvetelin" w:date="2018-11-15T11:02:00Z">
        <w:r w:rsidR="00EB4A57">
          <w:rPr>
            <w:lang w:val="en-US"/>
          </w:rPr>
          <w:t xml:space="preserve">is concerned </w:t>
        </w:r>
        <w:r w:rsidR="00EB4A57" w:rsidRPr="003634E3">
          <w:rPr>
            <w:lang w:val="en-US"/>
          </w:rPr>
          <w:t xml:space="preserve"> </w:t>
        </w:r>
        <w:r w:rsidR="00EB4A57">
          <w:rPr>
            <w:lang w:val="en-US"/>
          </w:rPr>
          <w:t xml:space="preserve">for </w:t>
        </w:r>
      </w:ins>
      <w:del w:id="116" w:author="Tsvetelin" w:date="2018-11-15T11:02:00Z">
        <w:r w:rsidR="003634E3" w:rsidRPr="003634E3" w:rsidDel="00EB4A57">
          <w:rPr>
            <w:lang w:val="en-US"/>
          </w:rPr>
          <w:delText>about</w:delText>
        </w:r>
        <w:r w:rsidR="007B23C2" w:rsidDel="00EB4A57">
          <w:rPr>
            <w:lang w:val="en-US"/>
          </w:rPr>
          <w:delText xml:space="preserve"> the</w:delText>
        </w:r>
        <w:r w:rsidR="003634E3" w:rsidRPr="003634E3" w:rsidDel="00EB4A57">
          <w:rPr>
            <w:lang w:val="en-US"/>
          </w:rPr>
          <w:delText xml:space="preserve"> </w:delText>
        </w:r>
      </w:del>
      <w:r w:rsidR="003634E3" w:rsidRPr="003634E3">
        <w:rPr>
          <w:lang w:val="en-US"/>
        </w:rPr>
        <w:t>others</w:t>
      </w:r>
      <w:r w:rsidR="00344F94">
        <w:rPr>
          <w:lang w:val="en-US"/>
        </w:rPr>
        <w:t>, either</w:t>
      </w:r>
      <w:r w:rsidR="003634E3" w:rsidRPr="003634E3">
        <w:rPr>
          <w:lang w:val="en-US"/>
        </w:rPr>
        <w:t xml:space="preserve">. </w:t>
      </w:r>
      <w:r w:rsidR="003A06AE">
        <w:rPr>
          <w:lang w:val="en-US"/>
        </w:rPr>
        <w:t xml:space="preserve">If there is </w:t>
      </w:r>
      <w:del w:id="117" w:author="Tsvetelin" w:date="2018-11-15T11:03:00Z">
        <w:r w:rsidR="003A06AE" w:rsidDel="00EB4A57">
          <w:rPr>
            <w:lang w:val="en-US"/>
          </w:rPr>
          <w:delText>a field with</w:delText>
        </w:r>
        <w:r w:rsidR="003634E3" w:rsidRPr="003634E3" w:rsidDel="00EB4A57">
          <w:rPr>
            <w:lang w:val="en-US"/>
          </w:rPr>
          <w:delText xml:space="preserve"> customers</w:delText>
        </w:r>
      </w:del>
      <w:ins w:id="118" w:author="Tsvetelin" w:date="2018-11-15T11:03:00Z">
        <w:r w:rsidR="00EB4A57">
          <w:rPr>
            <w:lang w:val="en-US"/>
          </w:rPr>
          <w:t>interaction with a living being</w:t>
        </w:r>
      </w:ins>
      <w:r w:rsidR="003A06AE">
        <w:rPr>
          <w:lang w:val="en-US"/>
        </w:rPr>
        <w:t>,</w:t>
      </w:r>
      <w:r w:rsidR="003634E3" w:rsidRPr="003634E3">
        <w:rPr>
          <w:lang w:val="en-US"/>
        </w:rPr>
        <w:t xml:space="preserve"> people</w:t>
      </w:r>
      <w:r w:rsidR="003634E3">
        <w:rPr>
          <w:lang w:val="en-US"/>
        </w:rPr>
        <w:t xml:space="preserve"> are </w:t>
      </w:r>
      <w:ins w:id="119" w:author="Tsvetelin" w:date="2018-11-15T11:03:00Z">
        <w:r w:rsidR="00EB4A57">
          <w:rPr>
            <w:lang w:val="en-US"/>
          </w:rPr>
          <w:t xml:space="preserve">far </w:t>
        </w:r>
      </w:ins>
      <w:r w:rsidR="00344F94">
        <w:rPr>
          <w:lang w:val="en-US"/>
        </w:rPr>
        <w:t>superior</w:t>
      </w:r>
      <w:r w:rsidR="003634E3">
        <w:rPr>
          <w:lang w:val="en-US"/>
        </w:rPr>
        <w:t xml:space="preserve"> than</w:t>
      </w:r>
      <w:r w:rsidR="00344F94">
        <w:rPr>
          <w:lang w:val="en-US"/>
        </w:rPr>
        <w:t xml:space="preserve"> </w:t>
      </w:r>
      <w:del w:id="120" w:author="Tsvetelin" w:date="2018-11-15T11:03:00Z">
        <w:r w:rsidR="00344F94" w:rsidDel="00EB4A57">
          <w:rPr>
            <w:lang w:val="en-US"/>
          </w:rPr>
          <w:delText>the</w:delText>
        </w:r>
        <w:r w:rsidR="003634E3" w:rsidDel="00EB4A57">
          <w:rPr>
            <w:lang w:val="en-US"/>
          </w:rPr>
          <w:delText xml:space="preserve"> </w:delText>
        </w:r>
      </w:del>
      <w:r w:rsidR="003634E3">
        <w:rPr>
          <w:lang w:val="en-US"/>
        </w:rPr>
        <w:t>machines</w:t>
      </w:r>
      <w:ins w:id="121" w:author="Tsvetelin" w:date="2018-11-15T11:03:00Z">
        <w:r w:rsidR="00EB4A57">
          <w:rPr>
            <w:lang w:val="en-US"/>
          </w:rPr>
          <w:t xml:space="preserve"> in that regard</w:t>
        </w:r>
      </w:ins>
      <w:r w:rsidR="003634E3" w:rsidRPr="003634E3">
        <w:rPr>
          <w:lang w:val="en-US"/>
        </w:rPr>
        <w:t xml:space="preserve">. For example, </w:t>
      </w:r>
      <w:del w:id="122" w:author="Tsvetelin" w:date="2018-11-15T11:07:00Z">
        <w:r w:rsidR="003634E3" w:rsidRPr="003634E3" w:rsidDel="00EB4A57">
          <w:rPr>
            <w:lang w:val="en-US"/>
          </w:rPr>
          <w:delText xml:space="preserve">people </w:delText>
        </w:r>
      </w:del>
      <w:ins w:id="123" w:author="Tsvetelin" w:date="2018-11-15T11:07:00Z">
        <w:r w:rsidR="00EB4A57">
          <w:rPr>
            <w:lang w:val="en-US"/>
          </w:rPr>
          <w:t>humans</w:t>
        </w:r>
        <w:r w:rsidR="00EB4A57" w:rsidRPr="003634E3">
          <w:rPr>
            <w:lang w:val="en-US"/>
          </w:rPr>
          <w:t xml:space="preserve"> </w:t>
        </w:r>
      </w:ins>
      <w:r w:rsidR="003634E3" w:rsidRPr="003634E3">
        <w:rPr>
          <w:lang w:val="en-US"/>
        </w:rPr>
        <w:t xml:space="preserve">prefer to talk </w:t>
      </w:r>
      <w:del w:id="124" w:author="Tsvetelin" w:date="2018-11-15T11:07:00Z">
        <w:r w:rsidR="003634E3" w:rsidRPr="003634E3" w:rsidDel="00EB4A57">
          <w:rPr>
            <w:lang w:val="en-US"/>
          </w:rPr>
          <w:delText xml:space="preserve">with </w:delText>
        </w:r>
      </w:del>
      <w:ins w:id="125" w:author="Tsvetelin" w:date="2018-11-15T11:07:00Z">
        <w:r w:rsidR="00EB4A57">
          <w:rPr>
            <w:lang w:val="en-US"/>
          </w:rPr>
          <w:t>to</w:t>
        </w:r>
        <w:r w:rsidR="00EB4A57" w:rsidRPr="003634E3">
          <w:rPr>
            <w:lang w:val="en-US"/>
          </w:rPr>
          <w:t xml:space="preserve"> </w:t>
        </w:r>
      </w:ins>
      <w:del w:id="126" w:author="Tsvetelin" w:date="2018-11-15T11:07:00Z">
        <w:r w:rsidR="003634E3" w:rsidRPr="003634E3" w:rsidDel="00EB4A57">
          <w:rPr>
            <w:lang w:val="en-US"/>
          </w:rPr>
          <w:delText>human</w:delText>
        </w:r>
        <w:r w:rsidR="003A06AE" w:rsidDel="00EB4A57">
          <w:rPr>
            <w:lang w:val="en-US"/>
          </w:rPr>
          <w:delText>s</w:delText>
        </w:r>
        <w:r w:rsidR="007B23C2" w:rsidDel="00EB4A57">
          <w:rPr>
            <w:lang w:val="en-US"/>
          </w:rPr>
          <w:delText xml:space="preserve"> </w:delText>
        </w:r>
      </w:del>
      <w:ins w:id="127" w:author="Tsvetelin" w:date="2018-11-15T11:07:00Z">
        <w:r w:rsidR="00EB4A57">
          <w:rPr>
            <w:lang w:val="en-US"/>
          </w:rPr>
          <w:t xml:space="preserve">other of the same kind </w:t>
        </w:r>
      </w:ins>
      <w:del w:id="128" w:author="Tsvetelin" w:date="2018-11-15T11:07:00Z">
        <w:r w:rsidR="007B23C2" w:rsidDel="00EB4A57">
          <w:rPr>
            <w:lang w:val="en-US"/>
          </w:rPr>
          <w:delText xml:space="preserve">while </w:delText>
        </w:r>
      </w:del>
      <w:ins w:id="129" w:author="Tsvetelin" w:date="2018-11-15T11:07:00Z">
        <w:r w:rsidR="00EB4A57">
          <w:rPr>
            <w:lang w:val="en-US"/>
          </w:rPr>
          <w:t xml:space="preserve">this is why </w:t>
        </w:r>
      </w:ins>
      <w:del w:id="130" w:author="Tsvetelin" w:date="2018-11-15T11:08:00Z">
        <w:r w:rsidR="007B23C2" w:rsidDel="00EB4A57">
          <w:rPr>
            <w:lang w:val="en-US"/>
          </w:rPr>
          <w:delText>t</w:delText>
        </w:r>
        <w:r w:rsidR="00054263" w:rsidDel="00EB4A57">
          <w:rPr>
            <w:lang w:val="en-US"/>
          </w:rPr>
          <w:delText xml:space="preserve">he </w:delText>
        </w:r>
      </w:del>
      <w:r w:rsidR="00054263">
        <w:rPr>
          <w:lang w:val="en-US"/>
        </w:rPr>
        <w:t>robots hav</w:t>
      </w:r>
      <w:ins w:id="131" w:author="Tsvetelin" w:date="2018-11-15T11:08:00Z">
        <w:r w:rsidR="00EB4A57">
          <w:rPr>
            <w:lang w:val="en-US"/>
          </w:rPr>
          <w:t>e not yet re</w:t>
        </w:r>
      </w:ins>
      <w:del w:id="132" w:author="Tsvetelin" w:date="2018-11-15T11:08:00Z">
        <w:r w:rsidR="00054263" w:rsidDel="00EB4A57">
          <w:rPr>
            <w:lang w:val="en-US"/>
          </w:rPr>
          <w:delText xml:space="preserve">en’t </w:delText>
        </w:r>
      </w:del>
      <w:r w:rsidR="00054263">
        <w:rPr>
          <w:lang w:val="en-US"/>
        </w:rPr>
        <w:t>place</w:t>
      </w:r>
      <w:r w:rsidR="003A06AE">
        <w:rPr>
          <w:lang w:val="en-US"/>
        </w:rPr>
        <w:t>d</w:t>
      </w:r>
      <w:ins w:id="133" w:author="Tsvetelin" w:date="2018-11-15T11:08:00Z">
        <w:r w:rsidR="00EB4A57">
          <w:rPr>
            <w:lang w:val="en-US"/>
          </w:rPr>
          <w:t xml:space="preserve"> us</w:t>
        </w:r>
      </w:ins>
      <w:r w:rsidR="00054263">
        <w:rPr>
          <w:lang w:val="en-US"/>
        </w:rPr>
        <w:t xml:space="preserve"> in domains like human psychology</w:t>
      </w:r>
      <w:ins w:id="134" w:author="Tsvetelin" w:date="2018-11-15T11:08:00Z">
        <w:r w:rsidR="005323FE">
          <w:rPr>
            <w:lang w:val="en-US"/>
          </w:rPr>
          <w:t xml:space="preserve"> and customer service</w:t>
        </w:r>
      </w:ins>
      <w:r w:rsidR="00054263">
        <w:rPr>
          <w:lang w:val="en-US"/>
        </w:rPr>
        <w:t>.</w:t>
      </w:r>
    </w:p>
    <w:p w:rsidR="001543E5" w:rsidRPr="003A06AE" w:rsidRDefault="006015DB">
      <w:pPr>
        <w:rPr>
          <w:lang w:val="en-US"/>
        </w:rPr>
      </w:pPr>
      <w:ins w:id="135" w:author="Tsvetelin" w:date="2018-11-15T11:09:00Z">
        <w:r>
          <w:rPr>
            <w:lang w:val="en-US"/>
          </w:rPr>
          <w:t>Robots</w:t>
        </w:r>
      </w:ins>
      <w:del w:id="136" w:author="Tsvetelin" w:date="2018-11-15T11:08:00Z">
        <w:r w:rsidR="006520B2" w:rsidDel="009D2C7B">
          <w:rPr>
            <w:lang w:val="en-US"/>
          </w:rPr>
          <w:delText>The r</w:delText>
        </w:r>
      </w:del>
      <w:del w:id="137" w:author="Tsvetelin" w:date="2018-11-15T11:09:00Z">
        <w:r w:rsidR="006520B2" w:rsidDel="006015DB">
          <w:rPr>
            <w:lang w:val="en-US"/>
          </w:rPr>
          <w:delText>obot</w:delText>
        </w:r>
      </w:del>
      <w:r w:rsidR="006520B2">
        <w:rPr>
          <w:lang w:val="en-US"/>
        </w:rPr>
        <w:t xml:space="preserve"> </w:t>
      </w:r>
      <w:del w:id="138" w:author="Tsvetelin" w:date="2018-11-15T11:09:00Z">
        <w:r w:rsidR="006520B2" w:rsidDel="009D2C7B">
          <w:rPr>
            <w:lang w:val="en-US"/>
          </w:rPr>
          <w:delText xml:space="preserve">couldn’t </w:delText>
        </w:r>
      </w:del>
      <w:ins w:id="139" w:author="Tsvetelin" w:date="2018-11-15T11:09:00Z">
        <w:r w:rsidR="009D2C7B">
          <w:rPr>
            <w:lang w:val="en-US"/>
          </w:rPr>
          <w:t xml:space="preserve">cannot </w:t>
        </w:r>
      </w:ins>
      <w:r w:rsidR="00344F94">
        <w:rPr>
          <w:lang w:val="en-US"/>
        </w:rPr>
        <w:t>invent</w:t>
      </w:r>
      <w:del w:id="140" w:author="Tsvetelin" w:date="2018-11-15T11:10:00Z">
        <w:r w:rsidR="006520B2" w:rsidDel="006015DB">
          <w:rPr>
            <w:lang w:val="en-US"/>
          </w:rPr>
          <w:delText xml:space="preserve"> special things</w:delText>
        </w:r>
      </w:del>
      <w:r w:rsidR="006520B2">
        <w:rPr>
          <w:lang w:val="en-US"/>
        </w:rPr>
        <w:t xml:space="preserve">. It </w:t>
      </w:r>
      <w:del w:id="141" w:author="Tsvetelin" w:date="2018-11-15T11:10:00Z">
        <w:r w:rsidR="006520B2" w:rsidDel="006015DB">
          <w:rPr>
            <w:lang w:val="en-US"/>
          </w:rPr>
          <w:delText xml:space="preserve">knows </w:delText>
        </w:r>
      </w:del>
      <w:ins w:id="142" w:author="Tsvetelin" w:date="2018-11-15T11:10:00Z">
        <w:r>
          <w:rPr>
            <w:lang w:val="en-US"/>
          </w:rPr>
          <w:t xml:space="preserve">has access to </w:t>
        </w:r>
      </w:ins>
      <w:r w:rsidR="006520B2">
        <w:rPr>
          <w:lang w:val="en-US"/>
        </w:rPr>
        <w:t xml:space="preserve">more information than </w:t>
      </w:r>
      <w:r w:rsidR="007B23C2">
        <w:rPr>
          <w:lang w:val="en-US"/>
        </w:rPr>
        <w:t>everyone</w:t>
      </w:r>
      <w:r w:rsidR="00344F94">
        <w:rPr>
          <w:lang w:val="en-US"/>
        </w:rPr>
        <w:t xml:space="preserve"> else</w:t>
      </w:r>
      <w:ins w:id="143" w:author="Tsvetelin" w:date="2018-11-15T11:10:00Z">
        <w:r>
          <w:rPr>
            <w:lang w:val="en-US"/>
          </w:rPr>
          <w:t xml:space="preserve"> via the Internet</w:t>
        </w:r>
      </w:ins>
      <w:r w:rsidR="006520B2">
        <w:rPr>
          <w:lang w:val="en-US"/>
        </w:rPr>
        <w:t xml:space="preserve">, but only </w:t>
      </w:r>
      <w:ins w:id="144" w:author="Tsvetelin" w:date="2018-11-15T11:10:00Z">
        <w:r>
          <w:rPr>
            <w:lang w:val="en-US"/>
          </w:rPr>
          <w:t xml:space="preserve"> a </w:t>
        </w:r>
      </w:ins>
      <w:r w:rsidR="006520B2">
        <w:rPr>
          <w:lang w:val="en-US"/>
        </w:rPr>
        <w:t>human can create</w:t>
      </w:r>
      <w:ins w:id="145" w:author="Tsvetelin" w:date="2018-11-15T11:12:00Z">
        <w:r w:rsidR="0025231F">
          <w:rPr>
            <w:lang w:val="en-US"/>
          </w:rPr>
          <w:t xml:space="preserve"> a painting or</w:t>
        </w:r>
      </w:ins>
      <w:r w:rsidR="006520B2">
        <w:rPr>
          <w:lang w:val="en-US"/>
        </w:rPr>
        <w:t xml:space="preserve"> unique text (poetry, analysis and etc.). People have</w:t>
      </w:r>
      <w:r w:rsidR="003A06AE">
        <w:rPr>
          <w:lang w:val="en-US"/>
        </w:rPr>
        <w:t xml:space="preserve"> the</w:t>
      </w:r>
      <w:r w:rsidR="006520B2">
        <w:rPr>
          <w:lang w:val="en-US"/>
        </w:rPr>
        <w:t xml:space="preserve"> ability to make something </w:t>
      </w:r>
      <w:r w:rsidR="003A06AE" w:rsidRPr="003A06AE">
        <w:rPr>
          <w:lang w:val="en-US"/>
        </w:rPr>
        <w:t>extraordinary</w:t>
      </w:r>
      <w:r w:rsidR="006520B2">
        <w:rPr>
          <w:lang w:val="en-US"/>
        </w:rPr>
        <w:t xml:space="preserve"> without someone</w:t>
      </w:r>
      <w:r w:rsidR="003A06AE">
        <w:rPr>
          <w:lang w:val="en-US"/>
        </w:rPr>
        <w:t xml:space="preserve"> to</w:t>
      </w:r>
      <w:r w:rsidR="006520B2">
        <w:rPr>
          <w:lang w:val="en-US"/>
        </w:rPr>
        <w:t xml:space="preserve"> write</w:t>
      </w:r>
      <w:del w:id="146" w:author="Tsvetelin" w:date="2018-11-15T11:13:00Z">
        <w:r w:rsidR="003A06AE" w:rsidDel="00BD3521">
          <w:rPr>
            <w:lang w:val="en-US"/>
          </w:rPr>
          <w:delText xml:space="preserve"> a</w:delText>
        </w:r>
      </w:del>
      <w:r w:rsidR="006520B2">
        <w:rPr>
          <w:lang w:val="en-US"/>
        </w:rPr>
        <w:t xml:space="preserve"> code in </w:t>
      </w:r>
      <w:r w:rsidR="007B23C2">
        <w:rPr>
          <w:lang w:val="en-US"/>
        </w:rPr>
        <w:t>their</w:t>
      </w:r>
      <w:r w:rsidR="006520B2">
        <w:rPr>
          <w:lang w:val="en-US"/>
        </w:rPr>
        <w:t xml:space="preserve"> head.</w:t>
      </w:r>
      <w:r w:rsidR="003A06AE">
        <w:rPr>
          <w:lang w:val="en-US"/>
        </w:rPr>
        <w:t xml:space="preserve"> We are</w:t>
      </w:r>
      <w:ins w:id="147" w:author="Tsvetelin" w:date="2018-11-15T11:48:00Z">
        <w:r w:rsidR="00E44890">
          <w:rPr>
            <w:lang w:val="en-US"/>
          </w:rPr>
          <w:t xml:space="preserve"> an</w:t>
        </w:r>
      </w:ins>
      <w:r w:rsidR="003A06AE">
        <w:rPr>
          <w:lang w:val="en-US"/>
        </w:rPr>
        <w:t xml:space="preserve"> artistic </w:t>
      </w:r>
      <w:del w:id="148" w:author="Tsvetelin" w:date="2018-11-15T11:48:00Z">
        <w:r w:rsidR="003A06AE" w:rsidDel="00E44890">
          <w:rPr>
            <w:lang w:val="en-US"/>
          </w:rPr>
          <w:delText>kind</w:delText>
        </w:r>
        <w:r w:rsidR="003A06AE" w:rsidDel="00E44890">
          <w:delText xml:space="preserve"> </w:delText>
        </w:r>
      </w:del>
      <w:ins w:id="149" w:author="Tsvetelin" w:date="2018-11-15T11:48:00Z">
        <w:r w:rsidR="00E44890">
          <w:rPr>
            <w:lang w:val="en-US"/>
          </w:rPr>
          <w:t>species</w:t>
        </w:r>
        <w:r w:rsidR="00E44890">
          <w:t xml:space="preserve"> </w:t>
        </w:r>
      </w:ins>
      <w:r w:rsidR="003A06AE">
        <w:rPr>
          <w:lang w:val="en-US"/>
        </w:rPr>
        <w:t>and n</w:t>
      </w:r>
      <w:r w:rsidR="00280923">
        <w:rPr>
          <w:lang w:val="en-US"/>
        </w:rPr>
        <w:t>obody can deny</w:t>
      </w:r>
      <w:r w:rsidR="003A06AE">
        <w:rPr>
          <w:lang w:val="en-US"/>
        </w:rPr>
        <w:t xml:space="preserve"> that</w:t>
      </w:r>
      <w:r w:rsidR="00280923">
        <w:rPr>
          <w:lang w:val="en-US"/>
        </w:rPr>
        <w:t xml:space="preserve">. </w:t>
      </w:r>
      <w:r w:rsidR="00FC3F53">
        <w:rPr>
          <w:lang w:val="en-US"/>
        </w:rPr>
        <w:t>I</w:t>
      </w:r>
      <w:r w:rsidR="00FC3F53" w:rsidRPr="00FC3F53">
        <w:rPr>
          <w:lang w:val="en-US"/>
        </w:rPr>
        <w:t xml:space="preserve">n spite </w:t>
      </w:r>
      <w:r w:rsidR="003A06AE">
        <w:rPr>
          <w:lang w:val="en-US"/>
        </w:rPr>
        <w:t>the</w:t>
      </w:r>
      <w:r w:rsidR="00FC3F53" w:rsidRPr="00FC3F53">
        <w:rPr>
          <w:lang w:val="en-US"/>
        </w:rPr>
        <w:t xml:space="preserve"> fact that </w:t>
      </w:r>
      <w:r w:rsidR="00FC3F53">
        <w:rPr>
          <w:lang w:val="en-US"/>
        </w:rPr>
        <w:t>r</w:t>
      </w:r>
      <w:r w:rsidR="00FC3F53" w:rsidRPr="00FC3F53">
        <w:rPr>
          <w:lang w:val="en-US"/>
        </w:rPr>
        <w:t xml:space="preserve">obots </w:t>
      </w:r>
      <w:r w:rsidR="00FC3F53">
        <w:rPr>
          <w:lang w:val="en-US"/>
        </w:rPr>
        <w:t>l</w:t>
      </w:r>
      <w:r w:rsidR="00FC3F53" w:rsidRPr="00FC3F53">
        <w:rPr>
          <w:lang w:val="en-US"/>
        </w:rPr>
        <w:t>ack</w:t>
      </w:r>
      <w:r w:rsidR="003A06AE">
        <w:rPr>
          <w:lang w:val="en-US"/>
        </w:rPr>
        <w:t xml:space="preserve"> </w:t>
      </w:r>
      <w:ins w:id="150" w:author="Tsvetelin" w:date="2018-11-15T11:48:00Z">
        <w:r w:rsidR="00E44890">
          <w:rPr>
            <w:lang w:val="en-US"/>
          </w:rPr>
          <w:t xml:space="preserve">much needed </w:t>
        </w:r>
      </w:ins>
      <w:del w:id="151" w:author="Tsvetelin" w:date="2018-11-15T11:48:00Z">
        <w:r w:rsidR="003A06AE" w:rsidDel="00E44890">
          <w:rPr>
            <w:lang w:val="en-US"/>
          </w:rPr>
          <w:delText>in</w:delText>
        </w:r>
        <w:r w:rsidR="00FC3F53" w:rsidRPr="00FC3F53" w:rsidDel="00E44890">
          <w:rPr>
            <w:lang w:val="en-US"/>
          </w:rPr>
          <w:delText xml:space="preserve"> </w:delText>
        </w:r>
      </w:del>
      <w:r w:rsidR="00FC3F53">
        <w:rPr>
          <w:lang w:val="en-US"/>
        </w:rPr>
        <w:t>c</w:t>
      </w:r>
      <w:r w:rsidR="00FC3F53" w:rsidRPr="00FC3F53">
        <w:rPr>
          <w:lang w:val="en-US"/>
        </w:rPr>
        <w:t xml:space="preserve">reativity, they write the </w:t>
      </w:r>
      <w:r w:rsidR="003A06AE">
        <w:rPr>
          <w:lang w:val="en-US"/>
        </w:rPr>
        <w:t xml:space="preserve">daily </w:t>
      </w:r>
      <w:r w:rsidR="00FC3F53" w:rsidRPr="00FC3F53">
        <w:rPr>
          <w:lang w:val="en-US"/>
        </w:rPr>
        <w:t>news.</w:t>
      </w:r>
      <w:r w:rsidR="00FC3F53">
        <w:rPr>
          <w:lang w:val="en-US"/>
        </w:rPr>
        <w:t xml:space="preserve"> Will robots replace</w:t>
      </w:r>
      <w:r w:rsidR="00FC3F53" w:rsidRPr="00FC3F53">
        <w:rPr>
          <w:lang w:val="en-US"/>
        </w:rPr>
        <w:t xml:space="preserve"> </w:t>
      </w:r>
      <w:r w:rsidR="00FC3F53">
        <w:rPr>
          <w:lang w:val="en-US"/>
        </w:rPr>
        <w:t>journalists</w:t>
      </w:r>
      <w:r w:rsidR="003A06AE">
        <w:rPr>
          <w:lang w:val="en-US"/>
        </w:rPr>
        <w:t xml:space="preserve"> then</w:t>
      </w:r>
      <w:r w:rsidR="00FC3F53" w:rsidRPr="00FC3F53">
        <w:rPr>
          <w:lang w:val="en-US"/>
        </w:rPr>
        <w:t>?</w:t>
      </w:r>
      <w:r w:rsidR="00FC3F53">
        <w:rPr>
          <w:lang w:val="en-US"/>
        </w:rPr>
        <w:t xml:space="preserve"> </w:t>
      </w:r>
      <w:r w:rsidR="00B24A57">
        <w:rPr>
          <w:lang w:val="en-US"/>
        </w:rPr>
        <w:t xml:space="preserve">The team of </w:t>
      </w:r>
      <w:proofErr w:type="spellStart"/>
      <w:r w:rsidR="00B24A57">
        <w:rPr>
          <w:lang w:val="en-US"/>
        </w:rPr>
        <w:t>R</w:t>
      </w:r>
      <w:r w:rsidR="00B24A57" w:rsidRPr="00B24A57">
        <w:rPr>
          <w:lang w:val="en-US"/>
        </w:rPr>
        <w:t>etresco</w:t>
      </w:r>
      <w:proofErr w:type="spellEnd"/>
      <w:r w:rsidR="00B24A57">
        <w:rPr>
          <w:lang w:val="en-US"/>
        </w:rPr>
        <w:t xml:space="preserve"> (a </w:t>
      </w:r>
      <w:r w:rsidR="00B24A57" w:rsidRPr="00B24A57">
        <w:rPr>
          <w:lang w:val="en-US"/>
        </w:rPr>
        <w:t>company</w:t>
      </w:r>
      <w:r w:rsidR="00B24A57">
        <w:rPr>
          <w:lang w:val="en-US"/>
        </w:rPr>
        <w:t xml:space="preserve"> in the field of AI-driven content automation) said: “A</w:t>
      </w:r>
      <w:r w:rsidR="00B24A57" w:rsidRPr="00B24A57">
        <w:rPr>
          <w:lang w:val="en-US"/>
        </w:rPr>
        <w:t xml:space="preserve"> robot will become a valuable aide to journalists, not replace them.</w:t>
      </w:r>
      <w:r w:rsidR="00B24A57">
        <w:rPr>
          <w:lang w:val="en-US"/>
        </w:rPr>
        <w:t>”</w:t>
      </w:r>
    </w:p>
    <w:p w:rsidR="001543E5" w:rsidRPr="007B70B4" w:rsidRDefault="001543E5">
      <w:pPr>
        <w:rPr>
          <w:lang w:val="en-US"/>
        </w:rPr>
      </w:pPr>
      <w:del w:id="152" w:author="Tsvetelin" w:date="2018-11-15T11:49:00Z">
        <w:r w:rsidDel="00971CF3">
          <w:rPr>
            <w:lang w:val="en-US"/>
          </w:rPr>
          <w:delText>Consequently the m</w:delText>
        </w:r>
      </w:del>
      <w:ins w:id="153" w:author="Tsvetelin" w:date="2018-11-15T11:49:00Z">
        <w:r w:rsidR="002E47F7">
          <w:t>Ма</w:t>
        </w:r>
      </w:ins>
      <w:del w:id="154" w:author="Tsvetelin" w:date="2018-11-15T11:49:00Z">
        <w:r w:rsidDel="002E47F7">
          <w:rPr>
            <w:lang w:val="en-US"/>
          </w:rPr>
          <w:delText>a</w:delText>
        </w:r>
      </w:del>
      <w:r>
        <w:rPr>
          <w:lang w:val="en-US"/>
        </w:rPr>
        <w:t>chines can’t acquire out behavior. On the one hand they are</w:t>
      </w:r>
      <w:ins w:id="155" w:author="Tsvetelin" w:date="2018-11-15T11:50:00Z">
        <w:r w:rsidR="002E47F7">
          <w:t xml:space="preserve"> а</w:t>
        </w:r>
      </w:ins>
      <w:r>
        <w:rPr>
          <w:lang w:val="en-US"/>
        </w:rPr>
        <w:t xml:space="preserve"> </w:t>
      </w:r>
      <w:r w:rsidR="00344F94">
        <w:rPr>
          <w:lang w:val="en-US"/>
        </w:rPr>
        <w:t>marvelous</w:t>
      </w:r>
      <w:ins w:id="156" w:author="Tsvetelin" w:date="2018-11-15T11:50:00Z">
        <w:r w:rsidR="002E47F7">
          <w:t xml:space="preserve"> </w:t>
        </w:r>
        <w:r w:rsidR="002E47F7">
          <w:rPr>
            <w:lang w:val="en-US"/>
          </w:rPr>
          <w:t>invention helping humans</w:t>
        </w:r>
      </w:ins>
      <w:r>
        <w:rPr>
          <w:lang w:val="en-US"/>
        </w:rPr>
        <w:t xml:space="preserve"> for</w:t>
      </w:r>
      <w:r w:rsidR="003A06AE">
        <w:t xml:space="preserve"> </w:t>
      </w:r>
      <w:r w:rsidR="003A06AE">
        <w:rPr>
          <w:lang w:val="en-US"/>
        </w:rPr>
        <w:t>any kind of</w:t>
      </w:r>
      <w:r>
        <w:rPr>
          <w:lang w:val="en-US"/>
        </w:rPr>
        <w:t xml:space="preserve"> heavy work</w:t>
      </w:r>
      <w:r w:rsidR="003A06AE">
        <w:rPr>
          <w:lang w:val="en-US"/>
        </w:rPr>
        <w:t xml:space="preserve">. </w:t>
      </w:r>
      <w:r w:rsidR="00A711C5" w:rsidRPr="00A711C5">
        <w:rPr>
          <w:lang w:val="en-US"/>
        </w:rPr>
        <w:t xml:space="preserve">Using them, we could buy </w:t>
      </w:r>
      <w:r w:rsidR="00344F94">
        <w:rPr>
          <w:lang w:val="en-US"/>
        </w:rPr>
        <w:t>any</w:t>
      </w:r>
      <w:r w:rsidR="00A711C5" w:rsidRPr="00A711C5">
        <w:rPr>
          <w:lang w:val="en-US"/>
        </w:rPr>
        <w:t>thing we want without even standing up from the sofa</w:t>
      </w:r>
      <w:ins w:id="157" w:author="Tsvetelin" w:date="2018-11-15T11:51:00Z">
        <w:r w:rsidR="006F206C">
          <w:rPr>
            <w:lang w:val="en-US"/>
          </w:rPr>
          <w:t xml:space="preserve">, access the vast volume of information on the Internet and </w:t>
        </w:r>
      </w:ins>
      <w:ins w:id="158" w:author="Tsvetelin" w:date="2018-11-15T11:52:00Z">
        <w:r w:rsidR="006F206C">
          <w:rPr>
            <w:lang w:val="en-US"/>
          </w:rPr>
          <w:t>communicate</w:t>
        </w:r>
      </w:ins>
      <w:ins w:id="159" w:author="Tsvetelin" w:date="2018-11-15T11:51:00Z">
        <w:r w:rsidR="006F206C">
          <w:rPr>
            <w:lang w:val="en-US"/>
          </w:rPr>
          <w:t xml:space="preserve"> </w:t>
        </w:r>
      </w:ins>
      <w:ins w:id="160" w:author="Tsvetelin" w:date="2018-11-15T11:52:00Z">
        <w:r w:rsidR="006F206C">
          <w:rPr>
            <w:lang w:val="en-US"/>
          </w:rPr>
          <w:t>with a person on the other side of the globe</w:t>
        </w:r>
      </w:ins>
      <w:r>
        <w:rPr>
          <w:lang w:val="en-US"/>
        </w:rPr>
        <w:t>. On the other</w:t>
      </w:r>
      <w:r w:rsidR="00BE08F9">
        <w:rPr>
          <w:lang w:val="en-US"/>
        </w:rPr>
        <w:t xml:space="preserve"> </w:t>
      </w:r>
      <w:proofErr w:type="gramStart"/>
      <w:r w:rsidR="00BE08F9">
        <w:rPr>
          <w:lang w:val="en-US"/>
        </w:rPr>
        <w:t>hand</w:t>
      </w:r>
      <w:proofErr w:type="gramEnd"/>
      <w:r>
        <w:rPr>
          <w:lang w:val="en-US"/>
        </w:rPr>
        <w:t xml:space="preserve"> humans are better in a</w:t>
      </w:r>
      <w:r w:rsidR="00A711C5">
        <w:rPr>
          <w:lang w:val="en-US"/>
        </w:rPr>
        <w:t>ll other jobs</w:t>
      </w:r>
      <w:ins w:id="161" w:author="Tsvetelin" w:date="2018-11-15T11:52:00Z">
        <w:r w:rsidR="006F206C">
          <w:rPr>
            <w:lang w:val="en-US"/>
          </w:rPr>
          <w:t xml:space="preserve"> which involve human interaction</w:t>
        </w:r>
      </w:ins>
      <w:r>
        <w:rPr>
          <w:lang w:val="en-US"/>
        </w:rPr>
        <w:t xml:space="preserve">.  </w:t>
      </w:r>
      <w:r w:rsidR="00E74E3E">
        <w:rPr>
          <w:lang w:val="en-US"/>
        </w:rPr>
        <w:t xml:space="preserve">We </w:t>
      </w:r>
      <w:del w:id="162" w:author="Tsvetelin" w:date="2018-11-15T11:53:00Z">
        <w:r w:rsidR="00E74E3E" w:rsidDel="006F206C">
          <w:rPr>
            <w:lang w:val="en-US"/>
          </w:rPr>
          <w:delText>own</w:delText>
        </w:r>
        <w:r w:rsidR="00A711C5" w:rsidDel="006F206C">
          <w:rPr>
            <w:lang w:val="en-US"/>
          </w:rPr>
          <w:delText xml:space="preserve"> </w:delText>
        </w:r>
      </w:del>
      <w:ins w:id="163" w:author="Tsvetelin" w:date="2018-11-15T11:54:00Z">
        <w:r w:rsidR="00D67F30">
          <w:rPr>
            <w:lang w:val="en-US"/>
          </w:rPr>
          <w:t>are gifted with</w:t>
        </w:r>
      </w:ins>
      <w:ins w:id="164" w:author="Tsvetelin" w:date="2018-11-15T11:53:00Z">
        <w:r w:rsidR="006F206C">
          <w:rPr>
            <w:lang w:val="en-US"/>
          </w:rPr>
          <w:t xml:space="preserve"> </w:t>
        </w:r>
      </w:ins>
      <w:r w:rsidR="00A711C5">
        <w:rPr>
          <w:lang w:val="en-US"/>
        </w:rPr>
        <w:t>the natural intelligence</w:t>
      </w:r>
      <w:ins w:id="165" w:author="Tsvetelin" w:date="2018-11-15T11:54:00Z">
        <w:r w:rsidR="00D67F30">
          <w:rPr>
            <w:lang w:val="en-US"/>
          </w:rPr>
          <w:t xml:space="preserve"> and perceptions</w:t>
        </w:r>
      </w:ins>
      <w:r w:rsidR="00A711C5">
        <w:rPr>
          <w:lang w:val="en-US"/>
        </w:rPr>
        <w:t xml:space="preserve"> which is not </w:t>
      </w:r>
      <w:r w:rsidR="00A711C5" w:rsidRPr="00A711C5">
        <w:rPr>
          <w:lang w:val="en-US"/>
        </w:rPr>
        <w:t>intrinsic</w:t>
      </w:r>
      <w:r w:rsidR="00344F94">
        <w:rPr>
          <w:lang w:val="en-US"/>
        </w:rPr>
        <w:t xml:space="preserve"> </w:t>
      </w:r>
      <w:ins w:id="166" w:author="Tsvetelin" w:date="2018-11-15T11:53:00Z">
        <w:r w:rsidR="006F206C">
          <w:rPr>
            <w:lang w:val="en-US"/>
          </w:rPr>
          <w:t xml:space="preserve">to </w:t>
        </w:r>
      </w:ins>
      <w:del w:id="167" w:author="Tsvetelin" w:date="2018-11-15T11:53:00Z">
        <w:r w:rsidR="00344F94" w:rsidDel="006F206C">
          <w:rPr>
            <w:lang w:val="en-US"/>
          </w:rPr>
          <w:delText>for</w:delText>
        </w:r>
        <w:r w:rsidR="00A711C5" w:rsidDel="006F206C">
          <w:rPr>
            <w:lang w:val="en-US"/>
          </w:rPr>
          <w:delText xml:space="preserve"> the </w:delText>
        </w:r>
      </w:del>
      <w:r w:rsidR="00A711C5">
        <w:rPr>
          <w:lang w:val="en-US"/>
        </w:rPr>
        <w:t>robots and machines.</w:t>
      </w:r>
    </w:p>
    <w:sectPr w:rsidR="001543E5" w:rsidRPr="007B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svetelin">
    <w15:presenceInfo w15:providerId="None" w15:userId="Tsvete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EA"/>
    <w:rsid w:val="00025CD0"/>
    <w:rsid w:val="00031A41"/>
    <w:rsid w:val="00054263"/>
    <w:rsid w:val="000D0A31"/>
    <w:rsid w:val="001543E5"/>
    <w:rsid w:val="00226D83"/>
    <w:rsid w:val="0025231F"/>
    <w:rsid w:val="00280923"/>
    <w:rsid w:val="0028630F"/>
    <w:rsid w:val="002B6B3F"/>
    <w:rsid w:val="002D3DBF"/>
    <w:rsid w:val="002E47F7"/>
    <w:rsid w:val="00344F94"/>
    <w:rsid w:val="003634E3"/>
    <w:rsid w:val="003A06AE"/>
    <w:rsid w:val="004204C0"/>
    <w:rsid w:val="00492D3E"/>
    <w:rsid w:val="005100E8"/>
    <w:rsid w:val="005323FE"/>
    <w:rsid w:val="00562E69"/>
    <w:rsid w:val="006015DB"/>
    <w:rsid w:val="006520B2"/>
    <w:rsid w:val="006F206C"/>
    <w:rsid w:val="00704987"/>
    <w:rsid w:val="007B23C2"/>
    <w:rsid w:val="007B70B4"/>
    <w:rsid w:val="008A5105"/>
    <w:rsid w:val="00971CF3"/>
    <w:rsid w:val="009D2C7B"/>
    <w:rsid w:val="00A116F7"/>
    <w:rsid w:val="00A16D26"/>
    <w:rsid w:val="00A711C5"/>
    <w:rsid w:val="00B24A57"/>
    <w:rsid w:val="00B51B27"/>
    <w:rsid w:val="00B62E0F"/>
    <w:rsid w:val="00B67235"/>
    <w:rsid w:val="00BD3521"/>
    <w:rsid w:val="00BE08F9"/>
    <w:rsid w:val="00BE3EB8"/>
    <w:rsid w:val="00C543EA"/>
    <w:rsid w:val="00CD595D"/>
    <w:rsid w:val="00CE7FFD"/>
    <w:rsid w:val="00D67F30"/>
    <w:rsid w:val="00E1081A"/>
    <w:rsid w:val="00E44890"/>
    <w:rsid w:val="00E74E3E"/>
    <w:rsid w:val="00EB3FBE"/>
    <w:rsid w:val="00EB4A57"/>
    <w:rsid w:val="00EE4366"/>
    <w:rsid w:val="00FC3F53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9B092E-1F53-41B3-A4B9-F4D2E36C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FD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7D8B9-70D8-4E20-A1E3-F4DC44C4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</dc:creator>
  <cp:lastModifiedBy>Tsvetelin</cp:lastModifiedBy>
  <cp:revision>2</cp:revision>
  <dcterms:created xsi:type="dcterms:W3CDTF">2018-11-15T09:59:00Z</dcterms:created>
  <dcterms:modified xsi:type="dcterms:W3CDTF">2018-11-15T09:59:00Z</dcterms:modified>
</cp:coreProperties>
</file>